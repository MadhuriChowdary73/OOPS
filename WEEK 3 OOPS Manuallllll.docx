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6B5" w:rsidRDefault="00EA56B5" w:rsidP="00EA56B5">
      <w:pPr>
        <w:spacing w:after="853"/>
        <w:rPr>
          <w:rFonts w:ascii="Times New Roman" w:hAnsi="Times New Roman"/>
          <w:b/>
          <w:sz w:val="36"/>
          <w:szCs w:val="36"/>
        </w:rPr>
      </w:pPr>
      <w:r>
        <w:rPr>
          <w:rFonts w:ascii="Times New Roman" w:hAnsi="Times New Roman"/>
          <w:b/>
          <w:sz w:val="36"/>
          <w:szCs w:val="36"/>
        </w:rPr>
        <w:t xml:space="preserve">              </w:t>
      </w:r>
      <w:r w:rsidRPr="00BC7B70">
        <w:rPr>
          <w:rFonts w:ascii="Times New Roman" w:hAnsi="Times New Roman"/>
          <w:b/>
          <w:noProof/>
          <w:sz w:val="36"/>
          <w:szCs w:val="36"/>
        </w:rPr>
        <w:drawing>
          <wp:inline distT="0" distB="0" distL="0" distR="0">
            <wp:extent cx="3609975" cy="803910"/>
            <wp:effectExtent l="19050" t="0" r="9525" b="0"/>
            <wp:docPr id="4" name="Picture 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5"/>
                    <a:stretch>
                      <a:fillRect/>
                    </a:stretch>
                  </pic:blipFill>
                  <pic:spPr>
                    <a:xfrm>
                      <a:off x="0" y="0"/>
                      <a:ext cx="3609975" cy="803910"/>
                    </a:xfrm>
                    <a:prstGeom prst="rect">
                      <a:avLst/>
                    </a:prstGeom>
                  </pic:spPr>
                </pic:pic>
              </a:graphicData>
            </a:graphic>
          </wp:inline>
        </w:drawing>
      </w:r>
      <w:r>
        <w:rPr>
          <w:rFonts w:ascii="Times New Roman" w:hAnsi="Times New Roman"/>
          <w:b/>
          <w:sz w:val="36"/>
          <w:szCs w:val="36"/>
        </w:rPr>
        <w:t xml:space="preserve">    </w:t>
      </w:r>
    </w:p>
    <w:p w:rsidR="00EA56B5" w:rsidRDefault="00EA56B5" w:rsidP="00EA56B5">
      <w:pPr>
        <w:spacing w:after="853"/>
        <w:ind w:left="1675"/>
        <w:rPr>
          <w:rFonts w:ascii="Times New Roman" w:hAnsi="Times New Roman"/>
          <w:b/>
          <w:sz w:val="36"/>
          <w:szCs w:val="36"/>
        </w:rPr>
      </w:pPr>
      <w:r>
        <w:rPr>
          <w:rFonts w:ascii="Times New Roman" w:hAnsi="Times New Roman"/>
          <w:b/>
          <w:sz w:val="36"/>
          <w:szCs w:val="36"/>
        </w:rPr>
        <w:t xml:space="preserve">       </w:t>
      </w:r>
      <w:proofErr w:type="gramStart"/>
      <w:r>
        <w:rPr>
          <w:rFonts w:ascii="Times New Roman" w:hAnsi="Times New Roman"/>
          <w:b/>
          <w:sz w:val="36"/>
          <w:szCs w:val="36"/>
        </w:rPr>
        <w:t>NAME  :</w:t>
      </w:r>
      <w:proofErr w:type="gramEnd"/>
      <w:r>
        <w:rPr>
          <w:rFonts w:ascii="Times New Roman" w:hAnsi="Times New Roman"/>
          <w:b/>
          <w:sz w:val="36"/>
          <w:szCs w:val="36"/>
        </w:rPr>
        <w:t xml:space="preserve"> </w:t>
      </w:r>
      <w:proofErr w:type="spellStart"/>
      <w:r>
        <w:rPr>
          <w:rFonts w:ascii="Times New Roman" w:hAnsi="Times New Roman"/>
          <w:b/>
          <w:sz w:val="36"/>
          <w:szCs w:val="36"/>
        </w:rPr>
        <w:t>G.Madhuri</w:t>
      </w:r>
      <w:proofErr w:type="spellEnd"/>
      <w:r>
        <w:rPr>
          <w:rFonts w:ascii="Times New Roman" w:hAnsi="Times New Roman"/>
          <w:b/>
          <w:sz w:val="36"/>
          <w:szCs w:val="36"/>
        </w:rPr>
        <w:t xml:space="preserve"> </w:t>
      </w:r>
      <w:proofErr w:type="spellStart"/>
      <w:r>
        <w:rPr>
          <w:rFonts w:ascii="Times New Roman" w:hAnsi="Times New Roman"/>
          <w:b/>
          <w:sz w:val="36"/>
          <w:szCs w:val="36"/>
        </w:rPr>
        <w:t>Chowdary</w:t>
      </w:r>
      <w:proofErr w:type="spellEnd"/>
    </w:p>
    <w:p w:rsidR="00EA56B5" w:rsidRDefault="00EA56B5" w:rsidP="00EA56B5">
      <w:pPr>
        <w:spacing w:after="853" w:line="240" w:lineRule="auto"/>
        <w:ind w:left="1675"/>
        <w:rPr>
          <w:rFonts w:ascii="Times New Roman" w:hAnsi="Times New Roman"/>
          <w:b/>
          <w:sz w:val="36"/>
          <w:szCs w:val="36"/>
        </w:rPr>
      </w:pPr>
      <w:r>
        <w:rPr>
          <w:rFonts w:ascii="Times New Roman" w:hAnsi="Times New Roman"/>
          <w:b/>
          <w:sz w:val="36"/>
          <w:szCs w:val="36"/>
        </w:rPr>
        <w:t xml:space="preserve">      </w:t>
      </w:r>
      <w:proofErr w:type="gramStart"/>
      <w:r>
        <w:rPr>
          <w:rFonts w:ascii="Times New Roman" w:hAnsi="Times New Roman"/>
          <w:b/>
          <w:sz w:val="36"/>
          <w:szCs w:val="36"/>
        </w:rPr>
        <w:t>CLASS  :</w:t>
      </w:r>
      <w:proofErr w:type="gramEnd"/>
      <w:r>
        <w:rPr>
          <w:rFonts w:ascii="Times New Roman" w:hAnsi="Times New Roman"/>
          <w:b/>
          <w:sz w:val="36"/>
          <w:szCs w:val="36"/>
        </w:rPr>
        <w:t xml:space="preserve"> CSE B</w:t>
      </w:r>
    </w:p>
    <w:p w:rsidR="00EA56B5" w:rsidRPr="00BC7B70" w:rsidRDefault="00EA56B5" w:rsidP="00EA56B5">
      <w:pPr>
        <w:spacing w:after="853"/>
        <w:ind w:left="1675"/>
        <w:rPr>
          <w:bCs/>
        </w:rPr>
      </w:pPr>
      <w:r>
        <w:rPr>
          <w:rFonts w:ascii="Times New Roman" w:hAnsi="Times New Roman"/>
          <w:b/>
          <w:sz w:val="36"/>
          <w:szCs w:val="36"/>
        </w:rPr>
        <w:t xml:space="preserve">    </w:t>
      </w:r>
      <w:r w:rsidRPr="00BC7B70">
        <w:rPr>
          <w:rFonts w:ascii="Times New Roman" w:hAnsi="Times New Roman"/>
          <w:bCs/>
          <w:sz w:val="36"/>
          <w:szCs w:val="36"/>
        </w:rPr>
        <w:t xml:space="preserve">COURSE </w:t>
      </w:r>
      <w:proofErr w:type="gramStart"/>
      <w:r w:rsidRPr="00BC7B70">
        <w:rPr>
          <w:rFonts w:ascii="Times New Roman" w:hAnsi="Times New Roman"/>
          <w:bCs/>
          <w:sz w:val="36"/>
          <w:szCs w:val="36"/>
        </w:rPr>
        <w:t>CODE :</w:t>
      </w:r>
      <w:proofErr w:type="gramEnd"/>
      <w:r w:rsidRPr="00BC7B70">
        <w:rPr>
          <w:rFonts w:ascii="Times New Roman" w:hAnsi="Times New Roman"/>
          <w:bCs/>
          <w:sz w:val="36"/>
          <w:szCs w:val="36"/>
        </w:rPr>
        <w:t xml:space="preserve"> 23</w:t>
      </w:r>
      <w:r>
        <w:rPr>
          <w:rFonts w:ascii="Times New Roman" w:hAnsi="Times New Roman"/>
          <w:bCs/>
          <w:sz w:val="36"/>
          <w:szCs w:val="36"/>
        </w:rPr>
        <w:t xml:space="preserve"> </w:t>
      </w:r>
      <w:r w:rsidRPr="00BC7B70">
        <w:rPr>
          <w:rFonts w:ascii="Times New Roman" w:hAnsi="Times New Roman"/>
          <w:bCs/>
          <w:sz w:val="36"/>
          <w:szCs w:val="36"/>
        </w:rPr>
        <w:t>CSE111</w:t>
      </w:r>
    </w:p>
    <w:p w:rsidR="00EA56B5" w:rsidRPr="00BC7B70" w:rsidRDefault="00EA56B5" w:rsidP="00EA56B5">
      <w:pPr>
        <w:spacing w:after="722" w:line="285" w:lineRule="auto"/>
        <w:ind w:hanging="10"/>
        <w:rPr>
          <w:rFonts w:ascii="Book Antiqua" w:hAnsi="Book Antiqua"/>
          <w:b/>
          <w:sz w:val="32"/>
          <w:szCs w:val="32"/>
        </w:rPr>
      </w:pPr>
      <w:r>
        <w:rPr>
          <w:rFonts w:ascii="Times New Roman" w:hAnsi="Times New Roman"/>
          <w:b/>
          <w:sz w:val="36"/>
          <w:szCs w:val="36"/>
        </w:rPr>
        <w:t xml:space="preserve">              </w:t>
      </w:r>
      <w:r w:rsidRPr="00BC7B70">
        <w:rPr>
          <w:rFonts w:ascii="Book Antiqua" w:hAnsi="Book Antiqua"/>
          <w:b/>
          <w:sz w:val="32"/>
          <w:szCs w:val="32"/>
        </w:rPr>
        <w:t>OBJECT ORIENTED PROGRAMMING</w:t>
      </w:r>
      <w:r>
        <w:rPr>
          <w:rFonts w:ascii="Book Antiqua" w:hAnsi="Book Antiqua"/>
          <w:b/>
          <w:sz w:val="32"/>
          <w:szCs w:val="32"/>
        </w:rPr>
        <w:t xml:space="preserve"> SYSTEM</w:t>
      </w:r>
      <w:r w:rsidRPr="00BC7B70">
        <w:rPr>
          <w:rFonts w:ascii="Book Antiqua" w:hAnsi="Book Antiqua"/>
          <w:b/>
          <w:sz w:val="32"/>
          <w:szCs w:val="32"/>
        </w:rPr>
        <w:t xml:space="preserve">                               </w:t>
      </w:r>
    </w:p>
    <w:p w:rsidR="00EA56B5" w:rsidRDefault="00EA56B5" w:rsidP="00EA56B5">
      <w:pPr>
        <w:spacing w:after="506" w:line="285" w:lineRule="auto"/>
        <w:ind w:left="836" w:hanging="10"/>
      </w:pPr>
      <w:r>
        <w:rPr>
          <w:rFonts w:ascii="Times New Roman" w:hAnsi="Times New Roman"/>
          <w:b/>
          <w:sz w:val="36"/>
          <w:szCs w:val="36"/>
        </w:rPr>
        <w:t xml:space="preserve">                          LAB REPORT </w:t>
      </w:r>
      <w:r>
        <w:rPr>
          <w:rFonts w:ascii="Times New Roman" w:hAnsi="Times New Roman"/>
          <w:sz w:val="24"/>
          <w:szCs w:val="24"/>
        </w:rPr>
        <w:t xml:space="preserve"> </w:t>
      </w:r>
    </w:p>
    <w:p w:rsidR="00EA56B5" w:rsidRDefault="00EA56B5" w:rsidP="00EA56B5">
      <w:pPr>
        <w:spacing w:after="177"/>
        <w:ind w:left="1637" w:hanging="10"/>
      </w:pPr>
      <w:r>
        <w:rPr>
          <w:b/>
          <w:bCs/>
        </w:rPr>
        <w:tab/>
      </w:r>
      <w:r>
        <w:rPr>
          <w:rFonts w:ascii="Times New Roman" w:hAnsi="Times New Roman"/>
          <w:b/>
          <w:sz w:val="28"/>
          <w:szCs w:val="28"/>
        </w:rPr>
        <w:t xml:space="preserve"> Department of Computer Science Engineering </w:t>
      </w:r>
      <w:r>
        <w:rPr>
          <w:rFonts w:ascii="Times New Roman" w:hAnsi="Times New Roman"/>
          <w:sz w:val="24"/>
          <w:szCs w:val="24"/>
        </w:rPr>
        <w:t xml:space="preserve"> </w:t>
      </w:r>
    </w:p>
    <w:p w:rsidR="00EA56B5" w:rsidRDefault="00EA56B5" w:rsidP="00EA56B5">
      <w:pPr>
        <w:tabs>
          <w:tab w:val="left" w:pos="3165"/>
        </w:tabs>
        <w:rPr>
          <w:b/>
          <w:bCs/>
        </w:rPr>
      </w:pPr>
    </w:p>
    <w:p w:rsidR="00EA56B5" w:rsidRDefault="00EA56B5" w:rsidP="00EA56B5"/>
    <w:p w:rsidR="00EA56B5" w:rsidRDefault="00EA56B5" w:rsidP="00EA56B5">
      <w:pPr>
        <w:ind w:firstLine="720"/>
        <w:rPr>
          <w:b/>
          <w:bCs/>
          <w:sz w:val="32"/>
          <w:szCs w:val="32"/>
        </w:rPr>
      </w:pPr>
    </w:p>
    <w:p w:rsidR="00EA56B5" w:rsidRDefault="00EA56B5" w:rsidP="00EA56B5">
      <w:pPr>
        <w:ind w:firstLine="720"/>
        <w:rPr>
          <w:b/>
          <w:bCs/>
          <w:sz w:val="32"/>
          <w:szCs w:val="32"/>
        </w:rPr>
      </w:pPr>
    </w:p>
    <w:p w:rsidR="00EA56B5" w:rsidRDefault="00EA56B5" w:rsidP="00EA56B5">
      <w:pPr>
        <w:ind w:firstLine="720"/>
        <w:rPr>
          <w:b/>
          <w:bCs/>
          <w:sz w:val="32"/>
          <w:szCs w:val="32"/>
        </w:rPr>
      </w:pPr>
    </w:p>
    <w:p w:rsidR="00EA56B5" w:rsidRDefault="00EA56B5" w:rsidP="00EA56B5">
      <w:pPr>
        <w:ind w:firstLine="720"/>
        <w:rPr>
          <w:b/>
          <w:bCs/>
          <w:sz w:val="32"/>
          <w:szCs w:val="32"/>
        </w:rPr>
      </w:pPr>
    </w:p>
    <w:p w:rsidR="00EA56B5" w:rsidRDefault="00EA56B5" w:rsidP="00EA56B5">
      <w:pPr>
        <w:ind w:firstLine="720"/>
        <w:rPr>
          <w:b/>
          <w:bCs/>
          <w:sz w:val="32"/>
          <w:szCs w:val="32"/>
        </w:rPr>
      </w:pPr>
    </w:p>
    <w:p w:rsidR="00EA56B5" w:rsidRPr="007545D9" w:rsidRDefault="00EA56B5" w:rsidP="00EA56B5">
      <w:pPr>
        <w:rPr>
          <w:b/>
          <w:bCs/>
          <w:sz w:val="32"/>
          <w:szCs w:val="32"/>
        </w:rPr>
      </w:pPr>
      <w:r>
        <w:rPr>
          <w:b/>
          <w:bCs/>
          <w:sz w:val="32"/>
          <w:szCs w:val="32"/>
        </w:rPr>
        <w:t xml:space="preserve">                                                                             </w:t>
      </w:r>
      <w:r w:rsidRPr="007545D9">
        <w:rPr>
          <w:b/>
          <w:bCs/>
          <w:sz w:val="32"/>
          <w:szCs w:val="32"/>
        </w:rPr>
        <w:t>VERIFIED BY:</w:t>
      </w:r>
    </w:p>
    <w:p w:rsidR="00EA56B5" w:rsidRDefault="00EA56B5" w:rsidP="00EA56B5">
      <w:pPr>
        <w:spacing w:before="0" w:beforeAutospacing="0" w:line="259" w:lineRule="auto"/>
        <w:rPr>
          <w:sz w:val="40"/>
          <w:szCs w:val="40"/>
        </w:rPr>
      </w:pPr>
    </w:p>
    <w:p w:rsidR="00EA56B5" w:rsidRDefault="00EA56B5" w:rsidP="00EA56B5">
      <w:pPr>
        <w:spacing w:before="0" w:beforeAutospacing="0" w:line="259" w:lineRule="auto"/>
        <w:rPr>
          <w:sz w:val="40"/>
          <w:szCs w:val="40"/>
        </w:rPr>
      </w:pPr>
      <w:r>
        <w:rPr>
          <w:sz w:val="40"/>
          <w:szCs w:val="40"/>
        </w:rPr>
        <w:br w:type="page"/>
      </w:r>
    </w:p>
    <w:p w:rsidR="00EA56B5" w:rsidRPr="00C72E76" w:rsidRDefault="00EA56B5" w:rsidP="00EA56B5">
      <w:pPr>
        <w:spacing w:before="0" w:beforeAutospacing="0" w:line="259" w:lineRule="auto"/>
        <w:rPr>
          <w:b/>
          <w:sz w:val="40"/>
          <w:u w:val="double"/>
        </w:rPr>
      </w:pPr>
      <w:r w:rsidRPr="00C72E76">
        <w:rPr>
          <w:sz w:val="40"/>
          <w:szCs w:val="40"/>
        </w:rPr>
        <w:lastRenderedPageBreak/>
        <w:t xml:space="preserve">                                        </w:t>
      </w:r>
      <w:r w:rsidRPr="00C72E76">
        <w:rPr>
          <w:b/>
          <w:sz w:val="40"/>
          <w:u w:val="double"/>
        </w:rPr>
        <w:t>WEEK- 1</w:t>
      </w:r>
    </w:p>
    <w:p w:rsidR="00EA56B5" w:rsidRDefault="00EA56B5" w:rsidP="00EA56B5">
      <w:pPr>
        <w:spacing w:before="0" w:beforeAutospacing="0" w:line="259" w:lineRule="auto"/>
        <w:ind w:left="-709"/>
        <w:rPr>
          <w:b/>
          <w:bCs/>
          <w:sz w:val="36"/>
          <w:szCs w:val="36"/>
        </w:rPr>
      </w:pPr>
      <w:r>
        <w:rPr>
          <w:sz w:val="36"/>
          <w:szCs w:val="36"/>
        </w:rPr>
        <w:t xml:space="preserve"> # </w:t>
      </w:r>
      <w:r w:rsidRPr="007545D9">
        <w:rPr>
          <w:b/>
          <w:bCs/>
          <w:sz w:val="36"/>
          <w:szCs w:val="36"/>
        </w:rPr>
        <w:t>Explain the process of initializing JDK?</w:t>
      </w:r>
    </w:p>
    <w:p w:rsidR="00EA56B5" w:rsidRPr="00C72E76" w:rsidRDefault="00EA56B5" w:rsidP="00EA56B5">
      <w:pPr>
        <w:spacing w:before="0" w:beforeAutospacing="0" w:line="259" w:lineRule="auto"/>
        <w:rPr>
          <w:b/>
          <w:sz w:val="36"/>
          <w:u w:val="single"/>
        </w:rPr>
      </w:pPr>
      <w:r w:rsidRPr="00C72E76">
        <w:rPr>
          <w:b/>
          <w:bCs/>
          <w:sz w:val="36"/>
          <w:szCs w:val="36"/>
          <w:u w:val="single"/>
        </w:rPr>
        <w:t>Aim:</w:t>
      </w:r>
    </w:p>
    <w:p w:rsidR="00EA56B5" w:rsidRPr="007545D9" w:rsidRDefault="00EA56B5" w:rsidP="00EA56B5">
      <w:pPr>
        <w:spacing w:before="0" w:beforeAutospacing="0" w:line="259" w:lineRule="auto"/>
        <w:rPr>
          <w:b/>
          <w:bCs/>
          <w:sz w:val="28"/>
          <w:szCs w:val="28"/>
        </w:rPr>
      </w:pPr>
      <w:r>
        <w:rPr>
          <w:b/>
          <w:bCs/>
          <w:sz w:val="28"/>
          <w:szCs w:val="28"/>
        </w:rPr>
        <w:t>Installing of JDK (</w:t>
      </w:r>
      <w:r w:rsidRPr="007545D9">
        <w:rPr>
          <w:b/>
          <w:bCs/>
          <w:sz w:val="28"/>
          <w:szCs w:val="28"/>
        </w:rPr>
        <w:t>Java Development Kit)</w:t>
      </w:r>
    </w:p>
    <w:p w:rsidR="00EA56B5" w:rsidRPr="007545D9" w:rsidRDefault="00EA56B5" w:rsidP="00EA56B5">
      <w:pPr>
        <w:spacing w:before="0" w:beforeAutospacing="0" w:line="259" w:lineRule="auto"/>
        <w:rPr>
          <w:b/>
          <w:bCs/>
          <w:sz w:val="32"/>
          <w:szCs w:val="32"/>
        </w:rPr>
      </w:pPr>
      <w:r w:rsidRPr="007545D9">
        <w:rPr>
          <w:b/>
          <w:bCs/>
          <w:sz w:val="32"/>
          <w:szCs w:val="32"/>
        </w:rPr>
        <w:t>Download JDK:</w:t>
      </w:r>
    </w:p>
    <w:p w:rsidR="00EA56B5" w:rsidRPr="007545D9" w:rsidRDefault="00EA56B5" w:rsidP="00EA56B5">
      <w:pPr>
        <w:spacing w:before="0" w:beforeAutospacing="0" w:line="259" w:lineRule="auto"/>
        <w:rPr>
          <w:sz w:val="28"/>
          <w:szCs w:val="28"/>
        </w:rPr>
      </w:pPr>
      <w:r>
        <w:rPr>
          <w:sz w:val="28"/>
          <w:szCs w:val="28"/>
        </w:rPr>
        <w:t xml:space="preserve">Open Chrome browser </w:t>
      </w:r>
      <w:proofErr w:type="gramStart"/>
      <w:r>
        <w:rPr>
          <w:sz w:val="28"/>
          <w:szCs w:val="28"/>
        </w:rPr>
        <w:t xml:space="preserve">and </w:t>
      </w:r>
      <w:r w:rsidRPr="007545D9">
        <w:rPr>
          <w:sz w:val="28"/>
          <w:szCs w:val="28"/>
        </w:rPr>
        <w:t xml:space="preserve"> search</w:t>
      </w:r>
      <w:proofErr w:type="gramEnd"/>
      <w:r w:rsidRPr="007545D9">
        <w:rPr>
          <w:sz w:val="28"/>
          <w:szCs w:val="28"/>
        </w:rPr>
        <w:t xml:space="preserve"> for JDK download </w:t>
      </w:r>
      <w:r>
        <w:rPr>
          <w:sz w:val="28"/>
          <w:szCs w:val="28"/>
        </w:rPr>
        <w:t xml:space="preserve">now open the first website of Oracle </w:t>
      </w:r>
      <w:r w:rsidRPr="007545D9">
        <w:rPr>
          <w:sz w:val="28"/>
          <w:szCs w:val="28"/>
        </w:rPr>
        <w:t>to download JDK click on JDK-21 vers</w:t>
      </w:r>
      <w:r>
        <w:rPr>
          <w:sz w:val="28"/>
          <w:szCs w:val="28"/>
        </w:rPr>
        <w:t>ion to get long term Support (LT</w:t>
      </w:r>
      <w:r w:rsidRPr="007545D9">
        <w:rPr>
          <w:sz w:val="28"/>
          <w:szCs w:val="28"/>
        </w:rPr>
        <w:t>S)</w:t>
      </w:r>
    </w:p>
    <w:p w:rsidR="00EA56B5" w:rsidRPr="007545D9" w:rsidRDefault="00EA56B5" w:rsidP="00EA56B5">
      <w:pPr>
        <w:spacing w:before="0" w:beforeAutospacing="0" w:line="259" w:lineRule="auto"/>
        <w:rPr>
          <w:b/>
          <w:bCs/>
          <w:sz w:val="32"/>
          <w:szCs w:val="32"/>
        </w:rPr>
      </w:pPr>
      <w:r w:rsidRPr="007545D9">
        <w:rPr>
          <w:b/>
          <w:bCs/>
          <w:sz w:val="32"/>
          <w:szCs w:val="32"/>
        </w:rPr>
        <w:t>I</w:t>
      </w:r>
      <w:r>
        <w:rPr>
          <w:b/>
          <w:bCs/>
          <w:sz w:val="32"/>
          <w:szCs w:val="32"/>
        </w:rPr>
        <w:t>nstall</w:t>
      </w:r>
      <w:r w:rsidRPr="007545D9">
        <w:rPr>
          <w:b/>
          <w:bCs/>
          <w:sz w:val="32"/>
          <w:szCs w:val="32"/>
        </w:rPr>
        <w:t>ation of JDK:</w:t>
      </w:r>
    </w:p>
    <w:p w:rsidR="00EA56B5" w:rsidRPr="007545D9" w:rsidRDefault="00EA56B5" w:rsidP="00EA56B5">
      <w:pPr>
        <w:spacing w:before="0" w:beforeAutospacing="0" w:line="259" w:lineRule="auto"/>
        <w:rPr>
          <w:sz w:val="28"/>
          <w:szCs w:val="28"/>
        </w:rPr>
      </w:pPr>
      <w:r w:rsidRPr="007545D9">
        <w:rPr>
          <w:sz w:val="28"/>
          <w:szCs w:val="28"/>
        </w:rPr>
        <w:t>Click o</w:t>
      </w:r>
      <w:r>
        <w:rPr>
          <w:sz w:val="28"/>
          <w:szCs w:val="28"/>
        </w:rPr>
        <w:t xml:space="preserve">n the download as per your </w:t>
      </w:r>
      <w:proofErr w:type="spellStart"/>
      <w:r>
        <w:rPr>
          <w:sz w:val="28"/>
          <w:szCs w:val="28"/>
        </w:rPr>
        <w:t>os</w:t>
      </w:r>
      <w:proofErr w:type="spellEnd"/>
      <w:r w:rsidRPr="007545D9">
        <w:rPr>
          <w:sz w:val="28"/>
          <w:szCs w:val="28"/>
        </w:rPr>
        <w:t xml:space="preserve"> (Linux, </w:t>
      </w:r>
      <w:proofErr w:type="spellStart"/>
      <w:r w:rsidRPr="007545D9">
        <w:rPr>
          <w:sz w:val="28"/>
          <w:szCs w:val="28"/>
        </w:rPr>
        <w:t>Macos</w:t>
      </w:r>
      <w:proofErr w:type="gramStart"/>
      <w:r w:rsidRPr="007545D9">
        <w:rPr>
          <w:sz w:val="28"/>
          <w:szCs w:val="28"/>
        </w:rPr>
        <w:t>,windows</w:t>
      </w:r>
      <w:proofErr w:type="spellEnd"/>
      <w:proofErr w:type="gramEnd"/>
      <w:r w:rsidRPr="007545D9">
        <w:rPr>
          <w:sz w:val="28"/>
          <w:szCs w:val="28"/>
        </w:rPr>
        <w:t>)</w:t>
      </w:r>
      <w:r>
        <w:rPr>
          <w:sz w:val="28"/>
          <w:szCs w:val="28"/>
        </w:rPr>
        <w:t>.</w:t>
      </w:r>
    </w:p>
    <w:p w:rsidR="00EA56B5" w:rsidRPr="007545D9" w:rsidRDefault="00EA56B5" w:rsidP="00EA56B5">
      <w:pPr>
        <w:spacing w:before="0" w:beforeAutospacing="0" w:line="259" w:lineRule="auto"/>
        <w:rPr>
          <w:sz w:val="28"/>
          <w:szCs w:val="28"/>
        </w:rPr>
      </w:pPr>
      <w:r w:rsidRPr="007545D9">
        <w:rPr>
          <w:sz w:val="28"/>
          <w:szCs w:val="28"/>
        </w:rPr>
        <w:t xml:space="preserve">Once the download is completed, run the installer Click on the Next button </w:t>
      </w:r>
      <w:r>
        <w:rPr>
          <w:sz w:val="28"/>
          <w:szCs w:val="28"/>
        </w:rPr>
        <w:t>until the installation i</w:t>
      </w:r>
      <w:r w:rsidRPr="007545D9">
        <w:rPr>
          <w:sz w:val="28"/>
          <w:szCs w:val="28"/>
        </w:rPr>
        <w:t xml:space="preserve">s </w:t>
      </w:r>
      <w:proofErr w:type="spellStart"/>
      <w:r w:rsidRPr="007545D9">
        <w:rPr>
          <w:sz w:val="28"/>
          <w:szCs w:val="28"/>
        </w:rPr>
        <w:t>completed.Allow</w:t>
      </w:r>
      <w:proofErr w:type="spellEnd"/>
      <w:r w:rsidRPr="007545D9">
        <w:rPr>
          <w:sz w:val="28"/>
          <w:szCs w:val="28"/>
        </w:rPr>
        <w:t xml:space="preserve"> java to make changes in your device.</w:t>
      </w:r>
    </w:p>
    <w:p w:rsidR="00EA56B5" w:rsidRPr="007545D9" w:rsidRDefault="00EA56B5" w:rsidP="00EA56B5">
      <w:pPr>
        <w:spacing w:before="0" w:beforeAutospacing="0" w:line="259" w:lineRule="auto"/>
        <w:rPr>
          <w:b/>
          <w:bCs/>
          <w:sz w:val="32"/>
          <w:szCs w:val="32"/>
        </w:rPr>
      </w:pPr>
      <w:r>
        <w:t xml:space="preserve"> </w:t>
      </w:r>
      <w:r w:rsidRPr="007545D9">
        <w:rPr>
          <w:b/>
          <w:bCs/>
          <w:sz w:val="32"/>
          <w:szCs w:val="32"/>
        </w:rPr>
        <w:t>Setting Environment Variables:</w:t>
      </w:r>
    </w:p>
    <w:p w:rsidR="00EA56B5" w:rsidRDefault="00EA56B5" w:rsidP="00EA56B5">
      <w:pPr>
        <w:spacing w:before="0" w:beforeAutospacing="0" w:line="259" w:lineRule="auto"/>
        <w:rPr>
          <w:sz w:val="28"/>
          <w:szCs w:val="28"/>
        </w:rPr>
      </w:pPr>
      <w:r w:rsidRPr="007545D9">
        <w:rPr>
          <w:sz w:val="28"/>
          <w:szCs w:val="28"/>
        </w:rPr>
        <w:t xml:space="preserve">Open file explorer Go to this </w:t>
      </w:r>
      <w:proofErr w:type="gramStart"/>
      <w:r w:rsidRPr="007545D9">
        <w:rPr>
          <w:sz w:val="28"/>
          <w:szCs w:val="28"/>
        </w:rPr>
        <w:t>PC ,now</w:t>
      </w:r>
      <w:proofErr w:type="gramEnd"/>
      <w:r w:rsidRPr="007545D9">
        <w:rPr>
          <w:sz w:val="28"/>
          <w:szCs w:val="28"/>
        </w:rPr>
        <w:t xml:space="preserve"> open windows(C) click on program files, next click on java open JDK 21, go to bin and now copy the path address. Then after in search bar, search for environment variables open environment</w:t>
      </w:r>
      <w:r>
        <w:rPr>
          <w:sz w:val="28"/>
          <w:szCs w:val="28"/>
        </w:rPr>
        <w:t xml:space="preserve"> </w:t>
      </w:r>
      <w:r w:rsidRPr="007545D9">
        <w:rPr>
          <w:sz w:val="28"/>
          <w:szCs w:val="28"/>
        </w:rPr>
        <w:t xml:space="preserve">variable go to system variables click on new, paste the copied path. </w:t>
      </w:r>
    </w:p>
    <w:p w:rsidR="00EA56B5" w:rsidRDefault="00EA56B5" w:rsidP="00EA56B5">
      <w:pPr>
        <w:ind w:left="-567"/>
        <w:rPr>
          <w:sz w:val="28"/>
          <w:szCs w:val="28"/>
        </w:rPr>
      </w:pPr>
      <w:r>
        <w:rPr>
          <w:sz w:val="28"/>
          <w:szCs w:val="28"/>
        </w:rPr>
        <w:t xml:space="preserve">      </w:t>
      </w:r>
      <w:proofErr w:type="gramStart"/>
      <w:r w:rsidRPr="007545D9">
        <w:rPr>
          <w:sz w:val="28"/>
          <w:szCs w:val="28"/>
        </w:rPr>
        <w:t>now</w:t>
      </w:r>
      <w:proofErr w:type="gramEnd"/>
      <w:r w:rsidRPr="007545D9">
        <w:rPr>
          <w:sz w:val="28"/>
          <w:szCs w:val="28"/>
        </w:rPr>
        <w:t xml:space="preserve"> click on 'ok' </w:t>
      </w:r>
      <w:r w:rsidRPr="007545D9">
        <w:rPr>
          <w:b/>
          <w:bCs/>
          <w:noProof/>
          <w:sz w:val="28"/>
          <w:szCs w:val="28"/>
        </w:rPr>
        <w:drawing>
          <wp:inline distT="0" distB="0" distL="0" distR="0">
            <wp:extent cx="4219604" cy="2781300"/>
            <wp:effectExtent l="19050" t="0" r="9496"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231414" cy="2789085"/>
                    </a:xfrm>
                    <a:prstGeom prst="rect">
                      <a:avLst/>
                    </a:prstGeom>
                    <a:noFill/>
                    <a:ln w="9525">
                      <a:noFill/>
                      <a:miter lim="800000"/>
                      <a:headEnd/>
                      <a:tailEnd/>
                    </a:ln>
                  </pic:spPr>
                </pic:pic>
              </a:graphicData>
            </a:graphic>
          </wp:inline>
        </w:drawing>
      </w:r>
    </w:p>
    <w:p w:rsidR="00EA56B5" w:rsidRDefault="00EA56B5" w:rsidP="00EA56B5">
      <w:pPr>
        <w:spacing w:before="0" w:beforeAutospacing="0" w:line="259" w:lineRule="auto"/>
        <w:rPr>
          <w:sz w:val="28"/>
          <w:szCs w:val="28"/>
        </w:rPr>
      </w:pPr>
      <w:r>
        <w:rPr>
          <w:sz w:val="28"/>
          <w:szCs w:val="28"/>
        </w:rPr>
        <w:br w:type="page"/>
      </w:r>
    </w:p>
    <w:p w:rsidR="00EA56B5" w:rsidRPr="007545D9" w:rsidRDefault="00EA56B5" w:rsidP="00EA56B5">
      <w:pPr>
        <w:rPr>
          <w:b/>
          <w:bCs/>
          <w:sz w:val="28"/>
          <w:szCs w:val="28"/>
        </w:rPr>
      </w:pPr>
      <w:r w:rsidRPr="007545D9">
        <w:rPr>
          <w:b/>
          <w:bCs/>
          <w:sz w:val="28"/>
          <w:szCs w:val="28"/>
        </w:rPr>
        <w:lastRenderedPageBreak/>
        <w:t>Checking of JDK Version</w:t>
      </w:r>
      <w:r>
        <w:rPr>
          <w:b/>
          <w:bCs/>
          <w:sz w:val="28"/>
          <w:szCs w:val="28"/>
        </w:rPr>
        <w:t>:</w:t>
      </w:r>
    </w:p>
    <w:p w:rsidR="00EA56B5" w:rsidRPr="007545D9" w:rsidRDefault="00EA56B5" w:rsidP="00EA56B5">
      <w:pPr>
        <w:rPr>
          <w:b/>
          <w:bCs/>
          <w:sz w:val="28"/>
          <w:szCs w:val="28"/>
        </w:rPr>
      </w:pPr>
      <w:r w:rsidRPr="007545D9">
        <w:rPr>
          <w:sz w:val="28"/>
          <w:szCs w:val="28"/>
        </w:rPr>
        <w:t>Open Comm</w:t>
      </w:r>
      <w:r>
        <w:rPr>
          <w:sz w:val="28"/>
          <w:szCs w:val="28"/>
        </w:rPr>
        <w:t>and Prompt and press</w:t>
      </w:r>
      <w:r w:rsidRPr="007545D9">
        <w:rPr>
          <w:sz w:val="28"/>
          <w:szCs w:val="28"/>
        </w:rPr>
        <w:t xml:space="preserve"> on</w:t>
      </w:r>
      <w:r>
        <w:t xml:space="preserve"> </w:t>
      </w:r>
      <w:r w:rsidRPr="009B704C">
        <w:rPr>
          <w:b/>
          <w:bCs/>
        </w:rPr>
        <w:t>(</w:t>
      </w:r>
      <w:proofErr w:type="spellStart"/>
      <w:r w:rsidRPr="009B704C">
        <w:rPr>
          <w:b/>
          <w:bCs/>
          <w:sz w:val="28"/>
          <w:szCs w:val="28"/>
        </w:rPr>
        <w:t>Windows</w:t>
      </w:r>
      <w:r w:rsidRPr="007545D9">
        <w:rPr>
          <w:b/>
          <w:bCs/>
          <w:sz w:val="28"/>
          <w:szCs w:val="28"/>
        </w:rPr>
        <w:t>+R</w:t>
      </w:r>
      <w:proofErr w:type="spellEnd"/>
      <w:r>
        <w:rPr>
          <w:b/>
          <w:bCs/>
          <w:sz w:val="28"/>
          <w:szCs w:val="28"/>
        </w:rPr>
        <w:t>)</w:t>
      </w:r>
      <w:r w:rsidRPr="007545D9">
        <w:rPr>
          <w:b/>
          <w:bCs/>
          <w:sz w:val="28"/>
          <w:szCs w:val="28"/>
        </w:rPr>
        <w:t>.</w:t>
      </w:r>
    </w:p>
    <w:p w:rsidR="00EA56B5" w:rsidRPr="007545D9" w:rsidRDefault="00EA56B5" w:rsidP="00EA56B5">
      <w:pPr>
        <w:rPr>
          <w:sz w:val="28"/>
          <w:szCs w:val="28"/>
        </w:rPr>
      </w:pPr>
      <w:proofErr w:type="gramStart"/>
      <w:r w:rsidRPr="007545D9">
        <w:rPr>
          <w:sz w:val="28"/>
          <w:szCs w:val="28"/>
        </w:rPr>
        <w:t>and</w:t>
      </w:r>
      <w:proofErr w:type="gramEnd"/>
      <w:r w:rsidRPr="007545D9">
        <w:rPr>
          <w:sz w:val="28"/>
          <w:szCs w:val="28"/>
        </w:rPr>
        <w:t xml:space="preserve"> now type your command and click on</w:t>
      </w:r>
      <w:r>
        <w:rPr>
          <w:sz w:val="28"/>
          <w:szCs w:val="28"/>
        </w:rPr>
        <w:t xml:space="preserve"> </w:t>
      </w:r>
      <w:r w:rsidRPr="007545D9">
        <w:rPr>
          <w:sz w:val="28"/>
          <w:szCs w:val="28"/>
        </w:rPr>
        <w:t>Enter button</w:t>
      </w:r>
    </w:p>
    <w:p w:rsidR="00EA56B5" w:rsidRPr="007545D9" w:rsidRDefault="00EA56B5" w:rsidP="00EA56B5">
      <w:pPr>
        <w:rPr>
          <w:b/>
          <w:bCs/>
          <w:sz w:val="28"/>
          <w:szCs w:val="28"/>
        </w:rPr>
      </w:pPr>
      <w:r w:rsidRPr="007545D9">
        <w:rPr>
          <w:b/>
          <w:bCs/>
          <w:sz w:val="28"/>
          <w:szCs w:val="28"/>
        </w:rPr>
        <w:t xml:space="preserve">Check </w:t>
      </w:r>
      <w:r>
        <w:rPr>
          <w:b/>
          <w:bCs/>
          <w:sz w:val="28"/>
          <w:szCs w:val="28"/>
        </w:rPr>
        <w:t xml:space="preserve">the </w:t>
      </w:r>
      <w:r w:rsidRPr="007545D9">
        <w:rPr>
          <w:b/>
          <w:bCs/>
          <w:sz w:val="28"/>
          <w:szCs w:val="28"/>
        </w:rPr>
        <w:t>Version</w:t>
      </w:r>
      <w:r>
        <w:rPr>
          <w:b/>
          <w:bCs/>
          <w:sz w:val="28"/>
          <w:szCs w:val="28"/>
        </w:rPr>
        <w:t xml:space="preserve"> of </w:t>
      </w:r>
      <w:proofErr w:type="gramStart"/>
      <w:r>
        <w:rPr>
          <w:b/>
          <w:bCs/>
          <w:sz w:val="28"/>
          <w:szCs w:val="28"/>
        </w:rPr>
        <w:t xml:space="preserve">JDK </w:t>
      </w:r>
      <w:r w:rsidRPr="007545D9">
        <w:rPr>
          <w:b/>
          <w:bCs/>
          <w:sz w:val="28"/>
          <w:szCs w:val="28"/>
        </w:rPr>
        <w:t>:</w:t>
      </w:r>
      <w:proofErr w:type="gramEnd"/>
    </w:p>
    <w:p w:rsidR="00EA56B5" w:rsidRPr="007545D9" w:rsidRDefault="00EA56B5" w:rsidP="00EA56B5">
      <w:pPr>
        <w:rPr>
          <w:sz w:val="28"/>
          <w:szCs w:val="28"/>
        </w:rPr>
      </w:pPr>
      <w:r w:rsidRPr="007545D9">
        <w:rPr>
          <w:sz w:val="28"/>
          <w:szCs w:val="28"/>
        </w:rPr>
        <w:t>Type java--Version and click Enter</w:t>
      </w:r>
    </w:p>
    <w:p w:rsidR="00EA56B5" w:rsidRDefault="00EA56B5" w:rsidP="00EA56B5">
      <w:pPr>
        <w:rPr>
          <w:sz w:val="28"/>
          <w:szCs w:val="28"/>
        </w:rPr>
      </w:pPr>
      <w:r w:rsidRPr="007545D9">
        <w:rPr>
          <w:sz w:val="28"/>
          <w:szCs w:val="28"/>
        </w:rPr>
        <w:t xml:space="preserve">Type </w:t>
      </w:r>
      <w:proofErr w:type="spellStart"/>
      <w:r w:rsidRPr="007545D9">
        <w:rPr>
          <w:sz w:val="28"/>
          <w:szCs w:val="28"/>
        </w:rPr>
        <w:t>javac</w:t>
      </w:r>
      <w:proofErr w:type="spellEnd"/>
      <w:r w:rsidRPr="007545D9">
        <w:rPr>
          <w:sz w:val="28"/>
          <w:szCs w:val="28"/>
        </w:rPr>
        <w:t xml:space="preserve"> --Version and click Enter.</w:t>
      </w:r>
    </w:p>
    <w:p w:rsidR="00EA56B5" w:rsidRDefault="00EA56B5" w:rsidP="00EA56B5">
      <w:pPr>
        <w:rPr>
          <w:sz w:val="28"/>
          <w:szCs w:val="28"/>
        </w:rPr>
      </w:pPr>
      <w:proofErr w:type="gramStart"/>
      <w:r>
        <w:rPr>
          <w:sz w:val="28"/>
          <w:szCs w:val="28"/>
        </w:rPr>
        <w:t>Simple java program for printing.</w:t>
      </w:r>
      <w:proofErr w:type="gramEnd"/>
    </w:p>
    <w:p w:rsidR="00EA56B5" w:rsidRPr="00E97070" w:rsidRDefault="00EA56B5" w:rsidP="00EA56B5">
      <w:pPr>
        <w:rPr>
          <w:b/>
          <w:sz w:val="32"/>
        </w:rPr>
      </w:pPr>
      <w:r>
        <w:rPr>
          <w:b/>
          <w:bCs/>
          <w:sz w:val="28"/>
          <w:szCs w:val="28"/>
        </w:rPr>
        <w:t xml:space="preserve"># </w:t>
      </w:r>
      <w:r w:rsidRPr="00C72E76">
        <w:rPr>
          <w:b/>
          <w:sz w:val="32"/>
        </w:rPr>
        <w:t xml:space="preserve">Name of the </w:t>
      </w:r>
      <w:proofErr w:type="gramStart"/>
      <w:r w:rsidRPr="00C72E76">
        <w:rPr>
          <w:b/>
          <w:sz w:val="32"/>
        </w:rPr>
        <w:t>Class ,section</w:t>
      </w:r>
      <w:proofErr w:type="gramEnd"/>
      <w:r w:rsidRPr="00C72E76">
        <w:rPr>
          <w:b/>
          <w:sz w:val="32"/>
        </w:rPr>
        <w:t xml:space="preserve"> and roll no of a student Open Notepad and execute command prompt</w:t>
      </w:r>
    </w:p>
    <w:p w:rsidR="00EA56B5" w:rsidRDefault="00EA56B5" w:rsidP="00EA56B5">
      <w:pPr>
        <w:rPr>
          <w:sz w:val="28"/>
          <w:szCs w:val="28"/>
        </w:rPr>
      </w:pPr>
      <w:r>
        <w:rPr>
          <w:sz w:val="28"/>
          <w:szCs w:val="28"/>
        </w:rPr>
        <w:t>CODE:</w:t>
      </w:r>
    </w:p>
    <w:p w:rsidR="00EA56B5" w:rsidRDefault="00EA56B5" w:rsidP="00EA56B5">
      <w:pPr>
        <w:rPr>
          <w:sz w:val="28"/>
          <w:szCs w:val="28"/>
        </w:rPr>
      </w:pPr>
      <w:r>
        <w:rPr>
          <w:sz w:val="28"/>
          <w:szCs w:val="28"/>
        </w:rPr>
        <w:t xml:space="preserve">Class </w:t>
      </w:r>
      <w:proofErr w:type="gramStart"/>
      <w:r>
        <w:rPr>
          <w:sz w:val="28"/>
          <w:szCs w:val="28"/>
        </w:rPr>
        <w:t>Main  {</w:t>
      </w:r>
      <w:proofErr w:type="gramEnd"/>
    </w:p>
    <w:p w:rsidR="00EA56B5" w:rsidRPr="00815693" w:rsidRDefault="00EA56B5" w:rsidP="00EA56B5">
      <w:pPr>
        <w:rPr>
          <w:sz w:val="28"/>
          <w:szCs w:val="28"/>
        </w:rPr>
      </w:pPr>
      <w:r>
        <w:rPr>
          <w:sz w:val="28"/>
          <w:szCs w:val="28"/>
        </w:rPr>
        <w:t xml:space="preserve">      </w:t>
      </w:r>
      <w:proofErr w:type="gramStart"/>
      <w:r w:rsidRPr="00815693">
        <w:rPr>
          <w:sz w:val="28"/>
          <w:szCs w:val="28"/>
        </w:rPr>
        <w:t>public</w:t>
      </w:r>
      <w:proofErr w:type="gramEnd"/>
      <w:r w:rsidRPr="00815693">
        <w:rPr>
          <w:sz w:val="28"/>
          <w:szCs w:val="28"/>
        </w:rPr>
        <w:t xml:space="preserve"> static void main(String[] </w:t>
      </w:r>
      <w:proofErr w:type="spellStart"/>
      <w:r w:rsidRPr="00815693">
        <w:rPr>
          <w:sz w:val="28"/>
          <w:szCs w:val="28"/>
        </w:rPr>
        <w:t>args</w:t>
      </w:r>
      <w:proofErr w:type="spellEnd"/>
      <w:r w:rsidRPr="00815693">
        <w:rPr>
          <w:sz w:val="28"/>
          <w:szCs w:val="28"/>
        </w:rPr>
        <w:t>)</w:t>
      </w:r>
      <w:r>
        <w:rPr>
          <w:sz w:val="28"/>
          <w:szCs w:val="28"/>
        </w:rPr>
        <w:t xml:space="preserve">     </w:t>
      </w:r>
      <w:r w:rsidRPr="00815693">
        <w:rPr>
          <w:sz w:val="28"/>
          <w:szCs w:val="28"/>
        </w:rPr>
        <w:t>{</w:t>
      </w:r>
    </w:p>
    <w:p w:rsidR="00EA56B5" w:rsidRPr="00815693" w:rsidRDefault="00EA56B5" w:rsidP="00EA56B5">
      <w:pPr>
        <w:rPr>
          <w:sz w:val="28"/>
          <w:szCs w:val="28"/>
        </w:rPr>
      </w:pPr>
      <w:r>
        <w:rPr>
          <w:sz w:val="28"/>
          <w:szCs w:val="28"/>
        </w:rPr>
        <w:t xml:space="preserve">       </w:t>
      </w:r>
      <w:proofErr w:type="spellStart"/>
      <w:r>
        <w:rPr>
          <w:sz w:val="28"/>
          <w:szCs w:val="28"/>
        </w:rPr>
        <w:t>System.out.printIn</w:t>
      </w:r>
      <w:proofErr w:type="spellEnd"/>
      <w:r>
        <w:rPr>
          <w:sz w:val="28"/>
          <w:szCs w:val="28"/>
        </w:rPr>
        <w:t xml:space="preserve"> ("Name: </w:t>
      </w:r>
      <w:proofErr w:type="spellStart"/>
      <w:r>
        <w:rPr>
          <w:sz w:val="28"/>
          <w:szCs w:val="28"/>
        </w:rPr>
        <w:t>MadhuriChowdary</w:t>
      </w:r>
      <w:proofErr w:type="spellEnd"/>
      <w:r>
        <w:rPr>
          <w:sz w:val="28"/>
          <w:szCs w:val="28"/>
        </w:rPr>
        <w:t>”)</w:t>
      </w:r>
    </w:p>
    <w:p w:rsidR="00EA56B5" w:rsidRPr="00815693" w:rsidRDefault="00EA56B5" w:rsidP="00EA56B5">
      <w:pPr>
        <w:rPr>
          <w:sz w:val="28"/>
          <w:szCs w:val="28"/>
        </w:rPr>
      </w:pPr>
      <w:r>
        <w:rPr>
          <w:sz w:val="28"/>
          <w:szCs w:val="28"/>
        </w:rPr>
        <w:t xml:space="preserve">       </w:t>
      </w:r>
      <w:proofErr w:type="spellStart"/>
      <w:r>
        <w:rPr>
          <w:sz w:val="28"/>
          <w:szCs w:val="28"/>
        </w:rPr>
        <w:t>S</w:t>
      </w:r>
      <w:r w:rsidRPr="00815693">
        <w:rPr>
          <w:sz w:val="28"/>
          <w:szCs w:val="28"/>
        </w:rPr>
        <w:t>yst</w:t>
      </w:r>
      <w:r>
        <w:rPr>
          <w:sz w:val="28"/>
          <w:szCs w:val="28"/>
        </w:rPr>
        <w:t>em.out</w:t>
      </w:r>
      <w:proofErr w:type="spellEnd"/>
      <w:r>
        <w:rPr>
          <w:sz w:val="28"/>
          <w:szCs w:val="28"/>
        </w:rPr>
        <w:t xml:space="preserve"> .</w:t>
      </w:r>
      <w:proofErr w:type="spellStart"/>
      <w:proofErr w:type="gramStart"/>
      <w:r>
        <w:rPr>
          <w:sz w:val="28"/>
          <w:szCs w:val="28"/>
        </w:rPr>
        <w:t>println</w:t>
      </w:r>
      <w:proofErr w:type="spellEnd"/>
      <w:r>
        <w:rPr>
          <w:sz w:val="28"/>
          <w:szCs w:val="28"/>
        </w:rPr>
        <w:t>(</w:t>
      </w:r>
      <w:proofErr w:type="gramEnd"/>
      <w:r>
        <w:rPr>
          <w:sz w:val="28"/>
          <w:szCs w:val="28"/>
        </w:rPr>
        <w:t>"Section: CSE-B”</w:t>
      </w:r>
      <w:r w:rsidRPr="00815693">
        <w:rPr>
          <w:sz w:val="28"/>
          <w:szCs w:val="28"/>
        </w:rPr>
        <w:t>);</w:t>
      </w:r>
    </w:p>
    <w:p w:rsidR="00EA56B5" w:rsidRPr="00815693" w:rsidRDefault="00EA56B5" w:rsidP="00EA56B5">
      <w:pPr>
        <w:rPr>
          <w:sz w:val="28"/>
          <w:szCs w:val="28"/>
        </w:rPr>
      </w:pPr>
      <w:r>
        <w:rPr>
          <w:sz w:val="28"/>
          <w:szCs w:val="28"/>
        </w:rPr>
        <w:t xml:space="preserve">       </w:t>
      </w:r>
      <w:proofErr w:type="spellStart"/>
      <w:r>
        <w:rPr>
          <w:sz w:val="28"/>
          <w:szCs w:val="28"/>
        </w:rPr>
        <w:t>System.out</w:t>
      </w:r>
      <w:proofErr w:type="spellEnd"/>
      <w:r>
        <w:rPr>
          <w:sz w:val="28"/>
          <w:szCs w:val="28"/>
        </w:rPr>
        <w:t xml:space="preserve">. </w:t>
      </w:r>
      <w:proofErr w:type="spellStart"/>
      <w:r>
        <w:rPr>
          <w:sz w:val="28"/>
          <w:szCs w:val="28"/>
        </w:rPr>
        <w:t>printIn</w:t>
      </w:r>
      <w:proofErr w:type="spellEnd"/>
      <w:r>
        <w:rPr>
          <w:sz w:val="28"/>
          <w:szCs w:val="28"/>
        </w:rPr>
        <w:t xml:space="preserve"> ("</w:t>
      </w:r>
      <w:proofErr w:type="spellStart"/>
      <w:r>
        <w:rPr>
          <w:sz w:val="28"/>
          <w:szCs w:val="28"/>
        </w:rPr>
        <w:t>Rollno</w:t>
      </w:r>
      <w:proofErr w:type="spellEnd"/>
      <w:r w:rsidRPr="00815693">
        <w:rPr>
          <w:sz w:val="28"/>
          <w:szCs w:val="28"/>
        </w:rPr>
        <w:t>:</w:t>
      </w:r>
      <w:r w:rsidRPr="006C0A3A">
        <w:rPr>
          <w:sz w:val="28"/>
          <w:szCs w:val="28"/>
        </w:rPr>
        <w:t xml:space="preserve"> </w:t>
      </w:r>
      <w:r>
        <w:rPr>
          <w:sz w:val="28"/>
          <w:szCs w:val="28"/>
        </w:rPr>
        <w:t>AV.SC.U4CSE</w:t>
      </w:r>
      <w:r w:rsidRPr="00815693">
        <w:rPr>
          <w:sz w:val="28"/>
          <w:szCs w:val="28"/>
        </w:rPr>
        <w:t xml:space="preserve"> 24106");</w:t>
      </w:r>
    </w:p>
    <w:p w:rsidR="00EA56B5" w:rsidRDefault="00EA56B5" w:rsidP="00EA56B5">
      <w:pPr>
        <w:rPr>
          <w:sz w:val="28"/>
          <w:szCs w:val="28"/>
        </w:rPr>
      </w:pPr>
      <w:r>
        <w:rPr>
          <w:sz w:val="28"/>
          <w:szCs w:val="28"/>
        </w:rPr>
        <w:t xml:space="preserve">       </w:t>
      </w:r>
      <w:r w:rsidRPr="00815693">
        <w:rPr>
          <w:sz w:val="28"/>
          <w:szCs w:val="28"/>
        </w:rPr>
        <w:t>}</w:t>
      </w:r>
    </w:p>
    <w:p w:rsidR="00EA56B5" w:rsidRPr="00933EEA" w:rsidRDefault="00EA56B5" w:rsidP="00EA56B5">
      <w:pPr>
        <w:rPr>
          <w:sz w:val="28"/>
          <w:szCs w:val="28"/>
        </w:rPr>
      </w:pPr>
      <w:r>
        <w:rPr>
          <w:sz w:val="28"/>
          <w:szCs w:val="28"/>
        </w:rPr>
        <w:t xml:space="preserve"> </w:t>
      </w:r>
      <w:r>
        <w:rPr>
          <w:sz w:val="32"/>
          <w:szCs w:val="32"/>
        </w:rPr>
        <w:t>}</w:t>
      </w:r>
    </w:p>
    <w:p w:rsidR="00EA56B5" w:rsidRPr="00C72E76" w:rsidRDefault="00EA56B5" w:rsidP="00EA56B5">
      <w:pPr>
        <w:rPr>
          <w:b/>
          <w:sz w:val="32"/>
        </w:rPr>
      </w:pPr>
      <w:r w:rsidRPr="00C72E76">
        <w:rPr>
          <w:b/>
          <w:sz w:val="32"/>
        </w:rPr>
        <w:t>Output:</w:t>
      </w:r>
    </w:p>
    <w:p w:rsidR="00EA56B5" w:rsidRDefault="00EA56B5" w:rsidP="00EA56B5">
      <w:pPr>
        <w:rPr>
          <w:sz w:val="28"/>
          <w:szCs w:val="28"/>
        </w:rPr>
      </w:pPr>
      <w:r w:rsidRPr="00815693">
        <w:rPr>
          <w:sz w:val="28"/>
          <w:szCs w:val="28"/>
        </w:rPr>
        <w:t>Name:</w:t>
      </w:r>
      <w:r>
        <w:rPr>
          <w:sz w:val="28"/>
          <w:szCs w:val="28"/>
        </w:rPr>
        <w:t xml:space="preserve"> </w:t>
      </w:r>
      <w:proofErr w:type="spellStart"/>
      <w:r>
        <w:rPr>
          <w:sz w:val="28"/>
          <w:szCs w:val="28"/>
        </w:rPr>
        <w:t>Madhuri</w:t>
      </w:r>
      <w:r w:rsidRPr="00815693">
        <w:rPr>
          <w:sz w:val="28"/>
          <w:szCs w:val="28"/>
        </w:rPr>
        <w:t>Chowdary</w:t>
      </w:r>
      <w:proofErr w:type="spellEnd"/>
    </w:p>
    <w:p w:rsidR="00EA56B5" w:rsidRDefault="00EA56B5" w:rsidP="00EA56B5">
      <w:pPr>
        <w:rPr>
          <w:sz w:val="28"/>
          <w:szCs w:val="28"/>
        </w:rPr>
      </w:pPr>
      <w:proofErr w:type="spellStart"/>
      <w:r>
        <w:rPr>
          <w:sz w:val="28"/>
          <w:szCs w:val="28"/>
        </w:rPr>
        <w:t>Section</w:t>
      </w:r>
      <w:proofErr w:type="gramStart"/>
      <w:r>
        <w:rPr>
          <w:sz w:val="28"/>
          <w:szCs w:val="28"/>
        </w:rPr>
        <w:t>:CSE</w:t>
      </w:r>
      <w:proofErr w:type="spellEnd"/>
      <w:proofErr w:type="gramEnd"/>
      <w:r>
        <w:rPr>
          <w:sz w:val="28"/>
          <w:szCs w:val="28"/>
        </w:rPr>
        <w:t>-B</w:t>
      </w:r>
    </w:p>
    <w:p w:rsidR="00EA56B5" w:rsidRDefault="00EA56B5" w:rsidP="00EA56B5">
      <w:pPr>
        <w:rPr>
          <w:sz w:val="28"/>
          <w:szCs w:val="28"/>
        </w:rPr>
      </w:pPr>
      <w:r>
        <w:rPr>
          <w:sz w:val="28"/>
          <w:szCs w:val="28"/>
        </w:rPr>
        <w:t>RollNo</w:t>
      </w:r>
      <w:proofErr w:type="gramStart"/>
      <w:r>
        <w:rPr>
          <w:sz w:val="28"/>
          <w:szCs w:val="28"/>
        </w:rPr>
        <w:t>:AV.SC.U4CSE24106</w:t>
      </w:r>
      <w:proofErr w:type="gramEnd"/>
    </w:p>
    <w:p w:rsidR="00EA56B5" w:rsidRDefault="00EA56B5" w:rsidP="00EA56B5">
      <w:pPr>
        <w:spacing w:before="0" w:beforeAutospacing="0" w:line="259" w:lineRule="auto"/>
        <w:rPr>
          <w:sz w:val="28"/>
          <w:szCs w:val="28"/>
        </w:rPr>
      </w:pPr>
      <w:r>
        <w:rPr>
          <w:sz w:val="28"/>
          <w:szCs w:val="28"/>
        </w:rPr>
        <w:br w:type="page"/>
      </w:r>
    </w:p>
    <w:p w:rsidR="00EA56B5" w:rsidRDefault="00EA56B5" w:rsidP="00EA56B5">
      <w:pPr>
        <w:ind w:firstLine="3119"/>
        <w:rPr>
          <w:b/>
          <w:bCs/>
          <w:sz w:val="40"/>
          <w:szCs w:val="40"/>
          <w:u w:val="double"/>
        </w:rPr>
      </w:pPr>
      <w:r>
        <w:rPr>
          <w:sz w:val="36"/>
          <w:szCs w:val="36"/>
        </w:rPr>
        <w:lastRenderedPageBreak/>
        <w:t xml:space="preserve">  </w:t>
      </w:r>
      <w:r w:rsidRPr="00E97070">
        <w:rPr>
          <w:sz w:val="36"/>
          <w:szCs w:val="36"/>
        </w:rPr>
        <w:t xml:space="preserve">  </w:t>
      </w:r>
      <w:r w:rsidRPr="00E97070">
        <w:rPr>
          <w:b/>
          <w:bCs/>
          <w:sz w:val="40"/>
          <w:szCs w:val="40"/>
          <w:u w:val="double"/>
        </w:rPr>
        <w:t>WEEK-2</w:t>
      </w:r>
    </w:p>
    <w:p w:rsidR="00EA56B5" w:rsidRDefault="00EA56B5" w:rsidP="00EA56B5">
      <w:pPr>
        <w:ind w:left="-284" w:right="-755" w:hanging="283"/>
        <w:rPr>
          <w:b/>
          <w:bCs/>
          <w:sz w:val="32"/>
          <w:szCs w:val="32"/>
        </w:rPr>
      </w:pPr>
      <w:r>
        <w:rPr>
          <w:b/>
          <w:bCs/>
          <w:sz w:val="32"/>
          <w:szCs w:val="32"/>
        </w:rPr>
        <w:t xml:space="preserve"> 1. Write a java program to find the simple </w:t>
      </w:r>
      <w:proofErr w:type="spellStart"/>
      <w:r>
        <w:rPr>
          <w:b/>
          <w:bCs/>
          <w:sz w:val="32"/>
          <w:szCs w:val="32"/>
        </w:rPr>
        <w:t>intrest</w:t>
      </w:r>
      <w:proofErr w:type="spellEnd"/>
      <w:r>
        <w:rPr>
          <w:b/>
          <w:bCs/>
          <w:sz w:val="32"/>
          <w:szCs w:val="32"/>
        </w:rPr>
        <w:t xml:space="preserve"> required values are        taken from the </w:t>
      </w:r>
      <w:proofErr w:type="gramStart"/>
      <w:r>
        <w:rPr>
          <w:b/>
          <w:bCs/>
          <w:sz w:val="32"/>
          <w:szCs w:val="32"/>
        </w:rPr>
        <w:t>user ?</w:t>
      </w:r>
      <w:proofErr w:type="gramEnd"/>
    </w:p>
    <w:p w:rsidR="00EA56B5" w:rsidRPr="00140AA5" w:rsidRDefault="00EA56B5" w:rsidP="00EA56B5">
      <w:pPr>
        <w:ind w:left="-284" w:hanging="283"/>
        <w:rPr>
          <w:b/>
          <w:bCs/>
          <w:sz w:val="24"/>
          <w:szCs w:val="24"/>
          <w:u w:val="double"/>
        </w:rPr>
      </w:pPr>
      <w:r w:rsidRPr="00140AA5">
        <w:rPr>
          <w:sz w:val="24"/>
          <w:szCs w:val="24"/>
        </w:rPr>
        <w:t xml:space="preserve">  </w:t>
      </w:r>
      <w:r w:rsidRPr="00140AA5">
        <w:rPr>
          <w:b/>
          <w:bCs/>
          <w:sz w:val="24"/>
          <w:szCs w:val="24"/>
          <w:u w:val="double"/>
        </w:rPr>
        <w:t>CODE:</w:t>
      </w:r>
    </w:p>
    <w:p w:rsidR="00EA56B5" w:rsidRDefault="00EA56B5" w:rsidP="00EA56B5">
      <w:pPr>
        <w:ind w:left="-284" w:hanging="283"/>
        <w:rPr>
          <w:b/>
          <w:bCs/>
          <w:sz w:val="28"/>
          <w:szCs w:val="28"/>
        </w:rPr>
      </w:pPr>
      <w:r>
        <w:rPr>
          <w:b/>
          <w:bCs/>
          <w:noProof/>
          <w:sz w:val="28"/>
          <w:szCs w:val="28"/>
        </w:rPr>
        <w:drawing>
          <wp:inline distT="0" distB="0" distL="0" distR="0">
            <wp:extent cx="3619500" cy="4057650"/>
            <wp:effectExtent l="19050" t="0" r="0" b="0"/>
            <wp:docPr id="13" name="Picture 1" descr="C:\Users\91944\OneDrive\Pictures\Screenshots\Screenshot 2025-03-01 184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44\OneDrive\Pictures\Screenshots\Screenshot 2025-03-01 184749.png"/>
                    <pic:cNvPicPr>
                      <a:picLocks noChangeAspect="1" noChangeArrowheads="1"/>
                    </pic:cNvPicPr>
                  </pic:nvPicPr>
                  <pic:blipFill>
                    <a:blip r:embed="rId7"/>
                    <a:srcRect/>
                    <a:stretch>
                      <a:fillRect/>
                    </a:stretch>
                  </pic:blipFill>
                  <pic:spPr bwMode="auto">
                    <a:xfrm>
                      <a:off x="0" y="0"/>
                      <a:ext cx="3619500" cy="4057650"/>
                    </a:xfrm>
                    <a:prstGeom prst="rect">
                      <a:avLst/>
                    </a:prstGeom>
                    <a:noFill/>
                    <a:ln w="9525">
                      <a:noFill/>
                      <a:miter lim="800000"/>
                      <a:headEnd/>
                      <a:tailEnd/>
                    </a:ln>
                  </pic:spPr>
                </pic:pic>
              </a:graphicData>
            </a:graphic>
          </wp:inline>
        </w:drawing>
      </w:r>
    </w:p>
    <w:p w:rsidR="00EA56B5" w:rsidRPr="00140AA5" w:rsidRDefault="00EA56B5" w:rsidP="00EA56B5">
      <w:pPr>
        <w:ind w:left="-284" w:hanging="283"/>
        <w:rPr>
          <w:b/>
          <w:bCs/>
          <w:sz w:val="28"/>
          <w:szCs w:val="28"/>
          <w:u w:val="double"/>
        </w:rPr>
      </w:pPr>
      <w:r w:rsidRPr="00140AA5">
        <w:rPr>
          <w:b/>
          <w:bCs/>
          <w:sz w:val="28"/>
          <w:szCs w:val="28"/>
          <w:u w:val="double"/>
        </w:rPr>
        <w:t>Output:</w:t>
      </w:r>
    </w:p>
    <w:p w:rsidR="00EA56B5" w:rsidRDefault="00EA56B5" w:rsidP="00EA56B5">
      <w:pPr>
        <w:ind w:left="-284" w:hanging="283"/>
        <w:rPr>
          <w:b/>
          <w:bCs/>
          <w:sz w:val="28"/>
          <w:szCs w:val="28"/>
        </w:rPr>
      </w:pPr>
      <w:r>
        <w:rPr>
          <w:b/>
          <w:bCs/>
          <w:noProof/>
          <w:sz w:val="28"/>
          <w:szCs w:val="28"/>
        </w:rPr>
        <w:drawing>
          <wp:inline distT="0" distB="0" distL="0" distR="0">
            <wp:extent cx="5257800" cy="1719058"/>
            <wp:effectExtent l="19050" t="0" r="0" b="0"/>
            <wp:docPr id="14" name="Picture 2" descr="C:\Users\91944\OneDrive\Pictures\Screenshots\Screenshot 2025-03-01 184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44\OneDrive\Pictures\Screenshots\Screenshot 2025-03-01 184649.png"/>
                    <pic:cNvPicPr>
                      <a:picLocks noChangeAspect="1" noChangeArrowheads="1"/>
                    </pic:cNvPicPr>
                  </pic:nvPicPr>
                  <pic:blipFill>
                    <a:blip r:embed="rId8"/>
                    <a:srcRect/>
                    <a:stretch>
                      <a:fillRect/>
                    </a:stretch>
                  </pic:blipFill>
                  <pic:spPr bwMode="auto">
                    <a:xfrm>
                      <a:off x="0" y="0"/>
                      <a:ext cx="5265975" cy="1721731"/>
                    </a:xfrm>
                    <a:prstGeom prst="rect">
                      <a:avLst/>
                    </a:prstGeom>
                    <a:noFill/>
                    <a:ln w="9525">
                      <a:noFill/>
                      <a:miter lim="800000"/>
                      <a:headEnd/>
                      <a:tailEnd/>
                    </a:ln>
                  </pic:spPr>
                </pic:pic>
              </a:graphicData>
            </a:graphic>
          </wp:inline>
        </w:drawing>
      </w:r>
    </w:p>
    <w:p w:rsidR="00EA56B5" w:rsidRPr="00140AA5" w:rsidRDefault="00EA56B5" w:rsidP="00EA56B5">
      <w:pPr>
        <w:ind w:left="-284" w:hanging="283"/>
        <w:rPr>
          <w:b/>
          <w:bCs/>
          <w:sz w:val="28"/>
          <w:szCs w:val="28"/>
        </w:rPr>
      </w:pPr>
      <w:r>
        <w:rPr>
          <w:b/>
          <w:bCs/>
          <w:sz w:val="28"/>
          <w:szCs w:val="28"/>
        </w:rPr>
        <w:t xml:space="preserve">                                                            </w:t>
      </w:r>
    </w:p>
    <w:p w:rsidR="00EA56B5" w:rsidRDefault="00EA56B5" w:rsidP="00EA56B5">
      <w:pPr>
        <w:rPr>
          <w:sz w:val="28"/>
          <w:szCs w:val="28"/>
        </w:rPr>
      </w:pPr>
    </w:p>
    <w:p w:rsidR="00EA56B5" w:rsidRDefault="00EA56B5" w:rsidP="00EA56B5">
      <w:pPr>
        <w:spacing w:before="0" w:beforeAutospacing="0" w:line="259" w:lineRule="auto"/>
        <w:rPr>
          <w:b/>
          <w:bCs/>
          <w:sz w:val="28"/>
          <w:szCs w:val="28"/>
        </w:rPr>
      </w:pPr>
      <w:proofErr w:type="gramStart"/>
      <w:r w:rsidRPr="0061290D">
        <w:rPr>
          <w:b/>
          <w:bCs/>
          <w:sz w:val="28"/>
          <w:szCs w:val="28"/>
        </w:rPr>
        <w:lastRenderedPageBreak/>
        <w:t>2.Write</w:t>
      </w:r>
      <w:proofErr w:type="gramEnd"/>
      <w:r w:rsidRPr="0061290D">
        <w:rPr>
          <w:b/>
          <w:bCs/>
          <w:sz w:val="28"/>
          <w:szCs w:val="28"/>
        </w:rPr>
        <w:t xml:space="preserve"> a Java program to find the factorial of a given number ? </w:t>
      </w:r>
    </w:p>
    <w:p w:rsidR="00EA56B5" w:rsidRPr="00067B74" w:rsidRDefault="00EA56B5" w:rsidP="00EA56B5">
      <w:pPr>
        <w:spacing w:before="0" w:beforeAutospacing="0" w:line="259" w:lineRule="auto"/>
        <w:rPr>
          <w:b/>
          <w:bCs/>
          <w:color w:val="000000" w:themeColor="text1"/>
          <w:sz w:val="28"/>
          <w:szCs w:val="28"/>
          <w:u w:val="double"/>
        </w:rPr>
      </w:pPr>
      <w:proofErr w:type="gramStart"/>
      <w:r w:rsidRPr="00067B74">
        <w:rPr>
          <w:b/>
          <w:bCs/>
          <w:color w:val="000000" w:themeColor="text1"/>
          <w:sz w:val="28"/>
          <w:szCs w:val="28"/>
          <w:u w:val="double"/>
        </w:rPr>
        <w:t>CODE :</w:t>
      </w:r>
      <w:proofErr w:type="gramEnd"/>
    </w:p>
    <w:p w:rsidR="00EA56B5" w:rsidRDefault="00EA56B5" w:rsidP="00EA56B5">
      <w:pPr>
        <w:spacing w:before="0" w:beforeAutospacing="0" w:line="259" w:lineRule="auto"/>
        <w:rPr>
          <w:b/>
          <w:bCs/>
          <w:color w:val="000000" w:themeColor="text1"/>
          <w:sz w:val="24"/>
          <w:szCs w:val="24"/>
          <w:u w:val="double"/>
        </w:rPr>
      </w:pPr>
      <w:r>
        <w:rPr>
          <w:b/>
          <w:bCs/>
          <w:noProof/>
          <w:color w:val="000000" w:themeColor="text1"/>
          <w:sz w:val="24"/>
          <w:szCs w:val="24"/>
          <w:u w:val="double"/>
        </w:rPr>
        <w:drawing>
          <wp:inline distT="0" distB="0" distL="0" distR="0">
            <wp:extent cx="2346218" cy="1923898"/>
            <wp:effectExtent l="19050" t="0" r="0" b="0"/>
            <wp:docPr id="18" name="Picture 4" descr="C:\Users\91944\OneDrive\Pictures\Screenshots\Screenshot 2025-03-02 121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44\OneDrive\Pictures\Screenshots\Screenshot 2025-03-02 121731.png"/>
                    <pic:cNvPicPr>
                      <a:picLocks noChangeAspect="1" noChangeArrowheads="1"/>
                    </pic:cNvPicPr>
                  </pic:nvPicPr>
                  <pic:blipFill>
                    <a:blip r:embed="rId9"/>
                    <a:srcRect/>
                    <a:stretch>
                      <a:fillRect/>
                    </a:stretch>
                  </pic:blipFill>
                  <pic:spPr bwMode="auto">
                    <a:xfrm>
                      <a:off x="0" y="0"/>
                      <a:ext cx="2347475" cy="1924929"/>
                    </a:xfrm>
                    <a:prstGeom prst="rect">
                      <a:avLst/>
                    </a:prstGeom>
                    <a:noFill/>
                    <a:ln w="9525">
                      <a:noFill/>
                      <a:miter lim="800000"/>
                      <a:headEnd/>
                      <a:tailEnd/>
                    </a:ln>
                  </pic:spPr>
                </pic:pic>
              </a:graphicData>
            </a:graphic>
          </wp:inline>
        </w:drawing>
      </w:r>
    </w:p>
    <w:p w:rsidR="00EA56B5" w:rsidRDefault="00EA56B5" w:rsidP="00EA56B5">
      <w:pPr>
        <w:spacing w:before="0" w:beforeAutospacing="0" w:line="259" w:lineRule="auto"/>
        <w:rPr>
          <w:b/>
          <w:bCs/>
          <w:color w:val="000000" w:themeColor="text1"/>
          <w:sz w:val="28"/>
          <w:szCs w:val="28"/>
          <w:u w:val="double"/>
        </w:rPr>
      </w:pPr>
      <w:proofErr w:type="gramStart"/>
      <w:r w:rsidRPr="00067B74">
        <w:rPr>
          <w:b/>
          <w:bCs/>
          <w:color w:val="000000" w:themeColor="text1"/>
          <w:sz w:val="28"/>
          <w:szCs w:val="28"/>
          <w:u w:val="double"/>
        </w:rPr>
        <w:t>Output :</w:t>
      </w:r>
      <w:proofErr w:type="gramEnd"/>
    </w:p>
    <w:p w:rsidR="00EA56B5" w:rsidRDefault="00EA56B5" w:rsidP="00EA56B5">
      <w:pPr>
        <w:spacing w:before="0" w:beforeAutospacing="0" w:line="259" w:lineRule="auto"/>
        <w:rPr>
          <w:b/>
          <w:bCs/>
          <w:color w:val="000000" w:themeColor="text1"/>
          <w:sz w:val="28"/>
          <w:szCs w:val="28"/>
          <w:u w:val="double"/>
        </w:rPr>
      </w:pPr>
      <w:r>
        <w:rPr>
          <w:b/>
          <w:bCs/>
          <w:noProof/>
          <w:color w:val="000000" w:themeColor="text1"/>
          <w:sz w:val="28"/>
          <w:szCs w:val="28"/>
          <w:u w:val="double"/>
        </w:rPr>
        <w:drawing>
          <wp:inline distT="0" distB="0" distL="0" distR="0">
            <wp:extent cx="4286250" cy="970879"/>
            <wp:effectExtent l="19050" t="0" r="0" b="0"/>
            <wp:docPr id="19" name="Picture 5" descr="C:\Users\91944\OneDrive\Pictures\Screenshots\Screenshot 2025-03-02 121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944\OneDrive\Pictures\Screenshots\Screenshot 2025-03-02 121715.png"/>
                    <pic:cNvPicPr>
                      <a:picLocks noChangeAspect="1" noChangeArrowheads="1"/>
                    </pic:cNvPicPr>
                  </pic:nvPicPr>
                  <pic:blipFill>
                    <a:blip r:embed="rId10"/>
                    <a:srcRect/>
                    <a:stretch>
                      <a:fillRect/>
                    </a:stretch>
                  </pic:blipFill>
                  <pic:spPr bwMode="auto">
                    <a:xfrm>
                      <a:off x="0" y="0"/>
                      <a:ext cx="4286250" cy="970879"/>
                    </a:xfrm>
                    <a:prstGeom prst="rect">
                      <a:avLst/>
                    </a:prstGeom>
                    <a:noFill/>
                    <a:ln w="9525">
                      <a:noFill/>
                      <a:miter lim="800000"/>
                      <a:headEnd/>
                      <a:tailEnd/>
                    </a:ln>
                  </pic:spPr>
                </pic:pic>
              </a:graphicData>
            </a:graphic>
          </wp:inline>
        </w:drawing>
      </w:r>
    </w:p>
    <w:p w:rsidR="00EA56B5" w:rsidRDefault="00EA56B5" w:rsidP="00EA56B5">
      <w:pPr>
        <w:spacing w:before="0" w:beforeAutospacing="0" w:line="259" w:lineRule="auto"/>
        <w:rPr>
          <w:b/>
          <w:bCs/>
          <w:color w:val="000000" w:themeColor="text1"/>
          <w:sz w:val="28"/>
          <w:szCs w:val="28"/>
        </w:rPr>
      </w:pPr>
      <w:r>
        <w:rPr>
          <w:b/>
          <w:bCs/>
          <w:color w:val="000000" w:themeColor="text1"/>
          <w:sz w:val="28"/>
          <w:szCs w:val="28"/>
        </w:rPr>
        <w:t xml:space="preserve">3. Write a java program to print Fibonacci </w:t>
      </w:r>
      <w:proofErr w:type="gramStart"/>
      <w:r>
        <w:rPr>
          <w:b/>
          <w:bCs/>
          <w:color w:val="000000" w:themeColor="text1"/>
          <w:sz w:val="28"/>
          <w:szCs w:val="28"/>
        </w:rPr>
        <w:t>series ?</w:t>
      </w:r>
      <w:proofErr w:type="gramEnd"/>
      <w:r>
        <w:rPr>
          <w:b/>
          <w:bCs/>
          <w:color w:val="000000" w:themeColor="text1"/>
          <w:sz w:val="28"/>
          <w:szCs w:val="28"/>
        </w:rPr>
        <w:t xml:space="preserve"> </w:t>
      </w:r>
    </w:p>
    <w:p w:rsidR="00EA56B5" w:rsidRPr="00934AC3" w:rsidRDefault="00EA56B5" w:rsidP="00EA56B5">
      <w:pPr>
        <w:spacing w:before="0" w:beforeAutospacing="0" w:line="259" w:lineRule="auto"/>
        <w:rPr>
          <w:b/>
          <w:bCs/>
          <w:color w:val="000000" w:themeColor="text1"/>
        </w:rPr>
      </w:pPr>
      <w:r>
        <w:rPr>
          <w:b/>
          <w:bCs/>
          <w:color w:val="000000" w:themeColor="text1"/>
          <w:sz w:val="28"/>
          <w:szCs w:val="28"/>
        </w:rPr>
        <w:t xml:space="preserve">  </w:t>
      </w:r>
      <w:r w:rsidRPr="00934AC3">
        <w:rPr>
          <w:b/>
          <w:bCs/>
          <w:color w:val="000000" w:themeColor="text1"/>
        </w:rPr>
        <w:t>CODE:</w:t>
      </w:r>
    </w:p>
    <w:p w:rsidR="00EA56B5" w:rsidRPr="00934AC3" w:rsidRDefault="00EA56B5" w:rsidP="00EA56B5">
      <w:pPr>
        <w:spacing w:before="0" w:beforeAutospacing="0" w:line="259" w:lineRule="auto"/>
        <w:ind w:left="142"/>
        <w:rPr>
          <w:b/>
          <w:bCs/>
          <w:color w:val="000000" w:themeColor="text1"/>
          <w:sz w:val="20"/>
          <w:szCs w:val="20"/>
        </w:rPr>
      </w:pPr>
      <w:r>
        <w:rPr>
          <w:b/>
          <w:bCs/>
          <w:noProof/>
          <w:color w:val="000000" w:themeColor="text1"/>
          <w:sz w:val="28"/>
          <w:szCs w:val="28"/>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108323" cy="3906316"/>
            <wp:effectExtent l="19050" t="0" r="6477" b="0"/>
            <wp:wrapSquare wrapText="bothSides"/>
            <wp:docPr id="20" name="Picture 6" descr="C:\Users\91944\OneDrive\Pictures\Screenshots\Screenshot 2025-03-04 163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1944\OneDrive\Pictures\Screenshots\Screenshot 2025-03-04 163935.png"/>
                    <pic:cNvPicPr>
                      <a:picLocks noChangeAspect="1" noChangeArrowheads="1"/>
                    </pic:cNvPicPr>
                  </pic:nvPicPr>
                  <pic:blipFill>
                    <a:blip r:embed="rId11"/>
                    <a:srcRect/>
                    <a:stretch>
                      <a:fillRect/>
                    </a:stretch>
                  </pic:blipFill>
                  <pic:spPr bwMode="auto">
                    <a:xfrm>
                      <a:off x="0" y="0"/>
                      <a:ext cx="4108323" cy="3906316"/>
                    </a:xfrm>
                    <a:prstGeom prst="rect">
                      <a:avLst/>
                    </a:prstGeom>
                    <a:noFill/>
                    <a:ln w="9525">
                      <a:noFill/>
                      <a:miter lim="800000"/>
                      <a:headEnd/>
                      <a:tailEnd/>
                    </a:ln>
                  </pic:spPr>
                </pic:pic>
              </a:graphicData>
            </a:graphic>
          </wp:anchor>
        </w:drawing>
      </w:r>
      <w:r>
        <w:rPr>
          <w:b/>
          <w:bCs/>
          <w:color w:val="000000" w:themeColor="text1"/>
          <w:sz w:val="28"/>
          <w:szCs w:val="28"/>
        </w:rPr>
        <w:br w:type="textWrapping" w:clear="all"/>
      </w:r>
      <w:r w:rsidRPr="00934AC3">
        <w:rPr>
          <w:b/>
          <w:bCs/>
          <w:color w:val="000000" w:themeColor="text1"/>
          <w:sz w:val="20"/>
          <w:szCs w:val="20"/>
        </w:rPr>
        <w:lastRenderedPageBreak/>
        <w:t>Output:</w:t>
      </w:r>
    </w:p>
    <w:p w:rsidR="00EA56B5" w:rsidRDefault="00EA56B5" w:rsidP="00EA56B5">
      <w:pPr>
        <w:spacing w:before="0" w:beforeAutospacing="0" w:line="259" w:lineRule="auto"/>
        <w:rPr>
          <w:b/>
          <w:bCs/>
          <w:color w:val="000000" w:themeColor="text1"/>
          <w:sz w:val="28"/>
          <w:szCs w:val="28"/>
        </w:rPr>
      </w:pPr>
      <w:r>
        <w:rPr>
          <w:b/>
          <w:bCs/>
          <w:noProof/>
          <w:color w:val="000000" w:themeColor="text1"/>
          <w:sz w:val="28"/>
          <w:szCs w:val="28"/>
        </w:rPr>
        <w:drawing>
          <wp:inline distT="0" distB="0" distL="0" distR="0">
            <wp:extent cx="2782672" cy="1045450"/>
            <wp:effectExtent l="19050" t="0" r="0" b="0"/>
            <wp:docPr id="21" name="Picture 7" descr="C:\Users\91944\OneDrive\Pictures\Screenshots\Screenshot 2025-03-04 163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1944\OneDrive\Pictures\Screenshots\Screenshot 2025-03-04 163915.png"/>
                    <pic:cNvPicPr>
                      <a:picLocks noChangeAspect="1" noChangeArrowheads="1"/>
                    </pic:cNvPicPr>
                  </pic:nvPicPr>
                  <pic:blipFill>
                    <a:blip r:embed="rId12"/>
                    <a:srcRect/>
                    <a:stretch>
                      <a:fillRect/>
                    </a:stretch>
                  </pic:blipFill>
                  <pic:spPr bwMode="auto">
                    <a:xfrm>
                      <a:off x="0" y="0"/>
                      <a:ext cx="2789610" cy="1048057"/>
                    </a:xfrm>
                    <a:prstGeom prst="rect">
                      <a:avLst/>
                    </a:prstGeom>
                    <a:noFill/>
                    <a:ln w="9525">
                      <a:noFill/>
                      <a:miter lim="800000"/>
                      <a:headEnd/>
                      <a:tailEnd/>
                    </a:ln>
                  </pic:spPr>
                </pic:pic>
              </a:graphicData>
            </a:graphic>
          </wp:inline>
        </w:drawing>
      </w:r>
    </w:p>
    <w:p w:rsidR="00EA56B5" w:rsidRDefault="00EA56B5" w:rsidP="00EA56B5">
      <w:pPr>
        <w:spacing w:before="0" w:beforeAutospacing="0" w:line="259" w:lineRule="auto"/>
        <w:rPr>
          <w:b/>
          <w:bCs/>
          <w:color w:val="000000" w:themeColor="text1"/>
          <w:sz w:val="28"/>
          <w:szCs w:val="28"/>
        </w:rPr>
      </w:pPr>
      <w:r>
        <w:rPr>
          <w:b/>
          <w:bCs/>
          <w:color w:val="000000" w:themeColor="text1"/>
          <w:sz w:val="28"/>
          <w:szCs w:val="28"/>
        </w:rPr>
        <w:t xml:space="preserve">4. Write a java program to print Area of triangle using heron’s </w:t>
      </w:r>
      <w:proofErr w:type="gramStart"/>
      <w:r>
        <w:rPr>
          <w:b/>
          <w:bCs/>
          <w:color w:val="000000" w:themeColor="text1"/>
          <w:sz w:val="28"/>
          <w:szCs w:val="28"/>
        </w:rPr>
        <w:t>formula ?</w:t>
      </w:r>
      <w:proofErr w:type="gramEnd"/>
      <w:r>
        <w:rPr>
          <w:b/>
          <w:bCs/>
          <w:color w:val="000000" w:themeColor="text1"/>
          <w:sz w:val="28"/>
          <w:szCs w:val="28"/>
        </w:rPr>
        <w:t xml:space="preserve"> </w:t>
      </w:r>
    </w:p>
    <w:p w:rsidR="00EA56B5" w:rsidRDefault="00EA56B5" w:rsidP="00EA56B5">
      <w:pPr>
        <w:spacing w:before="0" w:beforeAutospacing="0" w:line="259" w:lineRule="auto"/>
        <w:rPr>
          <w:b/>
          <w:bCs/>
          <w:color w:val="000000" w:themeColor="text1"/>
          <w:sz w:val="28"/>
          <w:szCs w:val="28"/>
        </w:rPr>
      </w:pPr>
      <w:r>
        <w:rPr>
          <w:b/>
          <w:bCs/>
          <w:color w:val="000000" w:themeColor="text1"/>
          <w:sz w:val="28"/>
          <w:szCs w:val="28"/>
        </w:rPr>
        <w:t>CODE:</w:t>
      </w:r>
    </w:p>
    <w:p w:rsidR="00EA56B5" w:rsidRDefault="00EA56B5" w:rsidP="00EA56B5">
      <w:pPr>
        <w:spacing w:before="0" w:beforeAutospacing="0" w:line="259" w:lineRule="auto"/>
        <w:rPr>
          <w:b/>
          <w:bCs/>
          <w:color w:val="000000" w:themeColor="text1"/>
          <w:sz w:val="28"/>
          <w:szCs w:val="28"/>
        </w:rPr>
      </w:pPr>
      <w:r>
        <w:rPr>
          <w:b/>
          <w:bCs/>
          <w:noProof/>
          <w:color w:val="000000" w:themeColor="text1"/>
          <w:sz w:val="28"/>
          <w:szCs w:val="28"/>
        </w:rPr>
        <w:drawing>
          <wp:inline distT="0" distB="0" distL="0" distR="0">
            <wp:extent cx="5727758" cy="4630521"/>
            <wp:effectExtent l="19050" t="0" r="6292" b="0"/>
            <wp:docPr id="22" name="Picture 8" descr="C:\Users\91944\OneDrive\Pictures\Screenshots\Screenshot 2025-03-04 165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91944\OneDrive\Pictures\Screenshots\Screenshot 2025-03-04 165347.png"/>
                    <pic:cNvPicPr>
                      <a:picLocks noChangeAspect="1" noChangeArrowheads="1"/>
                    </pic:cNvPicPr>
                  </pic:nvPicPr>
                  <pic:blipFill>
                    <a:blip r:embed="rId13"/>
                    <a:srcRect/>
                    <a:stretch>
                      <a:fillRect/>
                    </a:stretch>
                  </pic:blipFill>
                  <pic:spPr bwMode="auto">
                    <a:xfrm>
                      <a:off x="0" y="0"/>
                      <a:ext cx="5731510" cy="4633555"/>
                    </a:xfrm>
                    <a:prstGeom prst="rect">
                      <a:avLst/>
                    </a:prstGeom>
                    <a:noFill/>
                    <a:ln w="9525">
                      <a:noFill/>
                      <a:miter lim="800000"/>
                      <a:headEnd/>
                      <a:tailEnd/>
                    </a:ln>
                  </pic:spPr>
                </pic:pic>
              </a:graphicData>
            </a:graphic>
          </wp:inline>
        </w:drawing>
      </w:r>
    </w:p>
    <w:p w:rsidR="00EA56B5" w:rsidRDefault="00EA56B5" w:rsidP="00EA56B5">
      <w:pPr>
        <w:spacing w:before="0" w:beforeAutospacing="0" w:line="259" w:lineRule="auto"/>
        <w:rPr>
          <w:b/>
          <w:bCs/>
          <w:color w:val="000000" w:themeColor="text1"/>
          <w:sz w:val="28"/>
          <w:szCs w:val="28"/>
        </w:rPr>
      </w:pPr>
      <w:r>
        <w:rPr>
          <w:b/>
          <w:bCs/>
          <w:color w:val="000000" w:themeColor="text1"/>
          <w:sz w:val="28"/>
          <w:szCs w:val="28"/>
        </w:rPr>
        <w:t>Output:</w:t>
      </w:r>
    </w:p>
    <w:p w:rsidR="00EA56B5" w:rsidRDefault="00EA56B5" w:rsidP="00EA56B5">
      <w:pPr>
        <w:spacing w:before="0" w:beforeAutospacing="0" w:line="259" w:lineRule="auto"/>
        <w:rPr>
          <w:b/>
          <w:bCs/>
          <w:color w:val="000000" w:themeColor="text1"/>
          <w:sz w:val="28"/>
          <w:szCs w:val="28"/>
        </w:rPr>
      </w:pPr>
      <w:r>
        <w:rPr>
          <w:b/>
          <w:bCs/>
          <w:noProof/>
          <w:color w:val="000000" w:themeColor="text1"/>
          <w:sz w:val="28"/>
          <w:szCs w:val="28"/>
        </w:rPr>
        <w:drawing>
          <wp:inline distT="0" distB="0" distL="0" distR="0">
            <wp:extent cx="5469784" cy="1653235"/>
            <wp:effectExtent l="19050" t="0" r="0" b="0"/>
            <wp:docPr id="23" name="Picture 9" descr="C:\Users\91944\OneDrive\Pictures\Screenshots\Screenshot 2025-03-04 165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91944\OneDrive\Pictures\Screenshots\Screenshot 2025-03-04 165328.png"/>
                    <pic:cNvPicPr>
                      <a:picLocks noChangeAspect="1" noChangeArrowheads="1"/>
                    </pic:cNvPicPr>
                  </pic:nvPicPr>
                  <pic:blipFill>
                    <a:blip r:embed="rId14"/>
                    <a:srcRect/>
                    <a:stretch>
                      <a:fillRect/>
                    </a:stretch>
                  </pic:blipFill>
                  <pic:spPr bwMode="auto">
                    <a:xfrm>
                      <a:off x="0" y="0"/>
                      <a:ext cx="5472986" cy="1654203"/>
                    </a:xfrm>
                    <a:prstGeom prst="rect">
                      <a:avLst/>
                    </a:prstGeom>
                    <a:noFill/>
                    <a:ln w="9525">
                      <a:noFill/>
                      <a:miter lim="800000"/>
                      <a:headEnd/>
                      <a:tailEnd/>
                    </a:ln>
                  </pic:spPr>
                </pic:pic>
              </a:graphicData>
            </a:graphic>
          </wp:inline>
        </w:drawing>
      </w:r>
    </w:p>
    <w:p w:rsidR="00EA56B5" w:rsidRDefault="00EA56B5" w:rsidP="00EA56B5">
      <w:pPr>
        <w:spacing w:before="0" w:beforeAutospacing="0" w:line="259" w:lineRule="auto"/>
        <w:rPr>
          <w:b/>
          <w:bCs/>
          <w:color w:val="000000" w:themeColor="text1"/>
          <w:sz w:val="28"/>
          <w:szCs w:val="28"/>
        </w:rPr>
      </w:pPr>
      <w:proofErr w:type="gramStart"/>
      <w:r>
        <w:rPr>
          <w:b/>
          <w:bCs/>
          <w:color w:val="000000" w:themeColor="text1"/>
          <w:sz w:val="28"/>
          <w:szCs w:val="28"/>
        </w:rPr>
        <w:lastRenderedPageBreak/>
        <w:t>5.Write</w:t>
      </w:r>
      <w:proofErr w:type="gramEnd"/>
      <w:r>
        <w:rPr>
          <w:b/>
          <w:bCs/>
          <w:color w:val="000000" w:themeColor="text1"/>
          <w:sz w:val="28"/>
          <w:szCs w:val="28"/>
        </w:rPr>
        <w:t xml:space="preserve"> a java program to convert temperature from Celsius to Fahrenheit and vice versa</w:t>
      </w:r>
    </w:p>
    <w:p w:rsidR="00EA56B5" w:rsidRDefault="00EA56B5" w:rsidP="00EA56B5">
      <w:pPr>
        <w:spacing w:before="0" w:beforeAutospacing="0" w:line="259" w:lineRule="auto"/>
        <w:rPr>
          <w:b/>
          <w:bCs/>
          <w:color w:val="000000" w:themeColor="text1"/>
          <w:sz w:val="28"/>
          <w:szCs w:val="28"/>
        </w:rPr>
      </w:pPr>
      <w:r>
        <w:rPr>
          <w:b/>
          <w:bCs/>
          <w:color w:val="000000" w:themeColor="text1"/>
          <w:sz w:val="28"/>
          <w:szCs w:val="28"/>
        </w:rPr>
        <w:t>CODE:</w:t>
      </w:r>
    </w:p>
    <w:p w:rsidR="00EA56B5" w:rsidRDefault="00EA56B5" w:rsidP="00EA56B5">
      <w:pPr>
        <w:spacing w:before="0" w:beforeAutospacing="0" w:line="259" w:lineRule="auto"/>
        <w:rPr>
          <w:b/>
          <w:bCs/>
          <w:color w:val="000000" w:themeColor="text1"/>
          <w:sz w:val="28"/>
          <w:szCs w:val="28"/>
        </w:rPr>
      </w:pPr>
      <w:r>
        <w:rPr>
          <w:b/>
          <w:bCs/>
          <w:noProof/>
          <w:color w:val="000000" w:themeColor="text1"/>
          <w:sz w:val="28"/>
          <w:szCs w:val="28"/>
        </w:rPr>
        <w:drawing>
          <wp:inline distT="0" distB="0" distL="0" distR="0">
            <wp:extent cx="5875361" cy="5699052"/>
            <wp:effectExtent l="19050" t="0" r="0" b="0"/>
            <wp:docPr id="24" name="Picture 10" descr="C:\Users\91944\OneDrive\Pictures\Screenshots\Screenshot 2025-03-04 171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91944\OneDrive\Pictures\Screenshots\Screenshot 2025-03-04 171117.png"/>
                    <pic:cNvPicPr>
                      <a:picLocks noChangeAspect="1" noChangeArrowheads="1"/>
                    </pic:cNvPicPr>
                  </pic:nvPicPr>
                  <pic:blipFill>
                    <a:blip r:embed="rId15"/>
                    <a:srcRect/>
                    <a:stretch>
                      <a:fillRect/>
                    </a:stretch>
                  </pic:blipFill>
                  <pic:spPr bwMode="auto">
                    <a:xfrm>
                      <a:off x="0" y="0"/>
                      <a:ext cx="5879393" cy="5702963"/>
                    </a:xfrm>
                    <a:prstGeom prst="rect">
                      <a:avLst/>
                    </a:prstGeom>
                    <a:noFill/>
                    <a:ln w="9525">
                      <a:noFill/>
                      <a:miter lim="800000"/>
                      <a:headEnd/>
                      <a:tailEnd/>
                    </a:ln>
                  </pic:spPr>
                </pic:pic>
              </a:graphicData>
            </a:graphic>
          </wp:inline>
        </w:drawing>
      </w:r>
      <w:r>
        <w:rPr>
          <w:b/>
          <w:bCs/>
          <w:color w:val="000000" w:themeColor="text1"/>
          <w:sz w:val="28"/>
          <w:szCs w:val="28"/>
        </w:rPr>
        <w:t xml:space="preserve"> </w:t>
      </w:r>
    </w:p>
    <w:p w:rsidR="00EA56B5" w:rsidRDefault="00EA56B5" w:rsidP="00EA56B5">
      <w:pPr>
        <w:spacing w:before="0" w:beforeAutospacing="0" w:line="259" w:lineRule="auto"/>
        <w:rPr>
          <w:b/>
          <w:bCs/>
          <w:color w:val="000000" w:themeColor="text1"/>
          <w:sz w:val="28"/>
          <w:szCs w:val="28"/>
        </w:rPr>
      </w:pPr>
    </w:p>
    <w:p w:rsidR="00EA56B5" w:rsidRPr="00A94665" w:rsidRDefault="00EA56B5" w:rsidP="00EA56B5">
      <w:pPr>
        <w:spacing w:before="0" w:beforeAutospacing="0" w:line="259" w:lineRule="auto"/>
        <w:rPr>
          <w:b/>
          <w:bCs/>
          <w:color w:val="000000" w:themeColor="text1"/>
          <w:sz w:val="28"/>
          <w:szCs w:val="28"/>
        </w:rPr>
      </w:pPr>
      <w:r>
        <w:rPr>
          <w:b/>
          <w:bCs/>
          <w:color w:val="000000" w:themeColor="text1"/>
          <w:sz w:val="28"/>
          <w:szCs w:val="28"/>
        </w:rPr>
        <w:t>Output:</w:t>
      </w:r>
    </w:p>
    <w:p w:rsidR="00EA56B5" w:rsidRDefault="00EA56B5" w:rsidP="00EA56B5">
      <w:pPr>
        <w:rPr>
          <w:sz w:val="28"/>
          <w:szCs w:val="28"/>
        </w:rPr>
      </w:pPr>
      <w:r>
        <w:rPr>
          <w:b/>
          <w:bCs/>
          <w:noProof/>
          <w:color w:val="000000" w:themeColor="text1"/>
          <w:sz w:val="28"/>
          <w:szCs w:val="28"/>
        </w:rPr>
        <w:drawing>
          <wp:inline distT="0" distB="0" distL="0" distR="0">
            <wp:extent cx="5731510" cy="1157525"/>
            <wp:effectExtent l="19050" t="0" r="2540" b="0"/>
            <wp:docPr id="25" name="Picture 11" descr="C:\Users\91944\OneDrive\Pictures\Screenshots\Screenshot 2025-03-04 17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91944\OneDrive\Pictures\Screenshots\Screenshot 2025-03-04 171034.png"/>
                    <pic:cNvPicPr>
                      <a:picLocks noChangeAspect="1" noChangeArrowheads="1"/>
                    </pic:cNvPicPr>
                  </pic:nvPicPr>
                  <pic:blipFill>
                    <a:blip r:embed="rId16"/>
                    <a:srcRect/>
                    <a:stretch>
                      <a:fillRect/>
                    </a:stretch>
                  </pic:blipFill>
                  <pic:spPr bwMode="auto">
                    <a:xfrm>
                      <a:off x="0" y="0"/>
                      <a:ext cx="5731510" cy="1157525"/>
                    </a:xfrm>
                    <a:prstGeom prst="rect">
                      <a:avLst/>
                    </a:prstGeom>
                    <a:noFill/>
                    <a:ln w="9525">
                      <a:noFill/>
                      <a:miter lim="800000"/>
                      <a:headEnd/>
                      <a:tailEnd/>
                    </a:ln>
                  </pic:spPr>
                </pic:pic>
              </a:graphicData>
            </a:graphic>
          </wp:inline>
        </w:drawing>
      </w:r>
    </w:p>
    <w:p w:rsidR="00EA56B5" w:rsidRPr="002F29A0" w:rsidRDefault="00EA56B5" w:rsidP="00EA56B5">
      <w:pPr>
        <w:spacing w:before="0" w:beforeAutospacing="0" w:line="259" w:lineRule="auto"/>
        <w:ind w:left="2127"/>
        <w:rPr>
          <w:b/>
          <w:bCs/>
          <w:color w:val="C45911" w:themeColor="accent2" w:themeShade="BF"/>
          <w:sz w:val="36"/>
          <w:szCs w:val="36"/>
        </w:rPr>
      </w:pPr>
      <w:r>
        <w:rPr>
          <w:sz w:val="28"/>
          <w:szCs w:val="28"/>
        </w:rPr>
        <w:lastRenderedPageBreak/>
        <w:t xml:space="preserve">                      </w:t>
      </w:r>
      <w:r w:rsidRPr="002F29A0">
        <w:rPr>
          <w:b/>
          <w:bCs/>
          <w:color w:val="C45911" w:themeColor="accent2" w:themeShade="BF"/>
          <w:sz w:val="36"/>
          <w:szCs w:val="36"/>
        </w:rPr>
        <w:t>WEEK-3</w:t>
      </w:r>
    </w:p>
    <w:p w:rsidR="00EA56B5" w:rsidRPr="005A01A9" w:rsidRDefault="00EA56B5" w:rsidP="00EA56B5">
      <w:pPr>
        <w:spacing w:before="0" w:beforeAutospacing="0" w:line="259" w:lineRule="auto"/>
        <w:rPr>
          <w:b/>
          <w:bCs/>
          <w:sz w:val="28"/>
          <w:szCs w:val="28"/>
        </w:rPr>
      </w:pPr>
      <w:proofErr w:type="gramStart"/>
      <w:r>
        <w:rPr>
          <w:sz w:val="32"/>
          <w:szCs w:val="32"/>
        </w:rPr>
        <w:t>1</w:t>
      </w:r>
      <w:r w:rsidRPr="005A01A9">
        <w:rPr>
          <w:sz w:val="28"/>
          <w:szCs w:val="28"/>
        </w:rPr>
        <w:t>.</w:t>
      </w:r>
      <w:r w:rsidRPr="005A01A9">
        <w:rPr>
          <w:b/>
          <w:bCs/>
          <w:sz w:val="28"/>
          <w:szCs w:val="28"/>
        </w:rPr>
        <w:t>Create</w:t>
      </w:r>
      <w:proofErr w:type="gramEnd"/>
      <w:r w:rsidRPr="005A01A9">
        <w:rPr>
          <w:b/>
          <w:bCs/>
          <w:sz w:val="28"/>
          <w:szCs w:val="28"/>
        </w:rPr>
        <w:t xml:space="preserve"> a java program to the following instructions?</w:t>
      </w:r>
    </w:p>
    <w:p w:rsidR="00EA56B5" w:rsidRPr="005A01A9" w:rsidRDefault="00EA56B5" w:rsidP="00EA56B5">
      <w:pPr>
        <w:pStyle w:val="ListParagraph"/>
        <w:numPr>
          <w:ilvl w:val="0"/>
          <w:numId w:val="1"/>
        </w:numPr>
        <w:spacing w:before="0" w:beforeAutospacing="0" w:line="259" w:lineRule="auto"/>
        <w:rPr>
          <w:sz w:val="24"/>
          <w:szCs w:val="24"/>
        </w:rPr>
      </w:pPr>
      <w:r w:rsidRPr="005A01A9">
        <w:rPr>
          <w:sz w:val="24"/>
          <w:szCs w:val="24"/>
        </w:rPr>
        <w:t>Create a class with name car</w:t>
      </w:r>
    </w:p>
    <w:p w:rsidR="00EA56B5" w:rsidRPr="005A01A9" w:rsidRDefault="00EA56B5" w:rsidP="00EA56B5">
      <w:pPr>
        <w:pStyle w:val="ListParagraph"/>
        <w:numPr>
          <w:ilvl w:val="0"/>
          <w:numId w:val="1"/>
        </w:numPr>
        <w:spacing w:before="0" w:beforeAutospacing="0" w:line="259" w:lineRule="auto"/>
        <w:rPr>
          <w:sz w:val="24"/>
          <w:szCs w:val="24"/>
        </w:rPr>
      </w:pPr>
      <w:r w:rsidRPr="005A01A9">
        <w:rPr>
          <w:sz w:val="24"/>
          <w:szCs w:val="24"/>
        </w:rPr>
        <w:t xml:space="preserve">Create four attributes names – </w:t>
      </w:r>
      <w:proofErr w:type="spellStart"/>
      <w:r w:rsidRPr="005A01A9">
        <w:rPr>
          <w:sz w:val="24"/>
          <w:szCs w:val="24"/>
        </w:rPr>
        <w:t>carcolour,carbrand,fueltype,mileage</w:t>
      </w:r>
      <w:proofErr w:type="spellEnd"/>
    </w:p>
    <w:p w:rsidR="00EA56B5" w:rsidRPr="005A01A9" w:rsidRDefault="00EA56B5" w:rsidP="00EA56B5">
      <w:pPr>
        <w:pStyle w:val="ListParagraph"/>
        <w:numPr>
          <w:ilvl w:val="0"/>
          <w:numId w:val="1"/>
        </w:numPr>
        <w:spacing w:before="0" w:beforeAutospacing="0" w:line="259" w:lineRule="auto"/>
        <w:rPr>
          <w:sz w:val="24"/>
          <w:szCs w:val="24"/>
        </w:rPr>
      </w:pPr>
      <w:r w:rsidRPr="005A01A9">
        <w:rPr>
          <w:sz w:val="24"/>
          <w:szCs w:val="24"/>
        </w:rPr>
        <w:t>Create three methods named – start ,</w:t>
      </w:r>
      <w:proofErr w:type="spellStart"/>
      <w:r w:rsidRPr="005A01A9">
        <w:rPr>
          <w:sz w:val="24"/>
          <w:szCs w:val="24"/>
        </w:rPr>
        <w:t>stop,service</w:t>
      </w:r>
      <w:proofErr w:type="spellEnd"/>
    </w:p>
    <w:p w:rsidR="00EA56B5" w:rsidRPr="005A01A9" w:rsidRDefault="00EA56B5" w:rsidP="00EA56B5">
      <w:pPr>
        <w:pStyle w:val="ListParagraph"/>
        <w:numPr>
          <w:ilvl w:val="0"/>
          <w:numId w:val="1"/>
        </w:numPr>
        <w:spacing w:before="0" w:beforeAutospacing="0" w:line="259" w:lineRule="auto"/>
        <w:rPr>
          <w:sz w:val="24"/>
          <w:szCs w:val="24"/>
        </w:rPr>
      </w:pPr>
      <w:r w:rsidRPr="005A01A9">
        <w:rPr>
          <w:sz w:val="24"/>
          <w:szCs w:val="24"/>
        </w:rPr>
        <w:t>Create three objects named – c1, c2</w:t>
      </w:r>
      <w:proofErr w:type="gramStart"/>
      <w:r w:rsidRPr="005A01A9">
        <w:rPr>
          <w:sz w:val="24"/>
          <w:szCs w:val="24"/>
        </w:rPr>
        <w:t>,c3</w:t>
      </w:r>
      <w:proofErr w:type="gramEnd"/>
      <w:r w:rsidRPr="005A01A9">
        <w:rPr>
          <w:sz w:val="24"/>
          <w:szCs w:val="24"/>
        </w:rPr>
        <w:t>.</w:t>
      </w:r>
    </w:p>
    <w:p w:rsidR="00EA56B5" w:rsidRPr="00AC40C6" w:rsidRDefault="00EA56B5" w:rsidP="00EA56B5">
      <w:pPr>
        <w:pStyle w:val="ListParagraph"/>
        <w:numPr>
          <w:ilvl w:val="0"/>
          <w:numId w:val="1"/>
        </w:numPr>
        <w:spacing w:before="0" w:beforeAutospacing="0" w:line="259" w:lineRule="auto"/>
        <w:rPr>
          <w:sz w:val="28"/>
          <w:szCs w:val="28"/>
        </w:rPr>
      </w:pPr>
      <w:r w:rsidRPr="005A01A9">
        <w:rPr>
          <w:sz w:val="24"/>
          <w:szCs w:val="24"/>
        </w:rPr>
        <w:t xml:space="preserve">Create a constructor with parameter - </w:t>
      </w:r>
      <w:proofErr w:type="spellStart"/>
      <w:r w:rsidRPr="005A01A9">
        <w:rPr>
          <w:sz w:val="24"/>
          <w:szCs w:val="24"/>
        </w:rPr>
        <w:t>carcolour</w:t>
      </w:r>
      <w:proofErr w:type="gramStart"/>
      <w:r w:rsidRPr="005A01A9">
        <w:rPr>
          <w:sz w:val="24"/>
          <w:szCs w:val="24"/>
        </w:rPr>
        <w:t>,carbrand,fueltype,mileage</w:t>
      </w:r>
      <w:proofErr w:type="spellEnd"/>
      <w:proofErr w:type="gramEnd"/>
      <w:r>
        <w:rPr>
          <w:sz w:val="28"/>
          <w:szCs w:val="28"/>
        </w:rPr>
        <w:t>.</w:t>
      </w:r>
    </w:p>
    <w:p w:rsidR="00EA56B5" w:rsidRDefault="00EA56B5" w:rsidP="00EA56B5">
      <w:pPr>
        <w:spacing w:before="0" w:beforeAutospacing="0" w:line="259" w:lineRule="auto"/>
        <w:rPr>
          <w:b/>
          <w:bCs/>
          <w:sz w:val="28"/>
          <w:szCs w:val="28"/>
        </w:rPr>
      </w:pPr>
      <w:r w:rsidRPr="005A01A9">
        <w:rPr>
          <w:b/>
          <w:bCs/>
          <w:sz w:val="28"/>
          <w:szCs w:val="28"/>
        </w:rPr>
        <w:t>CODE:</w:t>
      </w:r>
      <w:r w:rsidRPr="005A01A9">
        <w:rPr>
          <w:b/>
          <w:bCs/>
          <w:noProof/>
          <w:sz w:val="28"/>
          <w:szCs w:val="28"/>
        </w:rPr>
        <w:t xml:space="preserve"> </w:t>
      </w:r>
    </w:p>
    <w:p w:rsidR="00EA56B5" w:rsidRPr="005A01A9" w:rsidRDefault="00C17AB2" w:rsidP="00EA56B5">
      <w:pPr>
        <w:spacing w:before="0" w:beforeAutospacing="0" w:line="259" w:lineRule="auto"/>
        <w:rPr>
          <w:del w:id="0" w:author="Ravi Guntur" w:date="2025-02-05T22:55:00Z"/>
          <w:b/>
          <w:bCs/>
          <w:sz w:val="28"/>
          <w:szCs w:val="28"/>
        </w:rPr>
      </w:pPr>
      <w:r>
        <w:rPr>
          <w:b/>
          <w:bCs/>
          <w:noProof/>
          <w:sz w:val="28"/>
          <w:szCs w:val="28"/>
        </w:rPr>
        <w:drawing>
          <wp:inline distT="0" distB="0" distL="0" distR="0">
            <wp:extent cx="4629150" cy="5715000"/>
            <wp:effectExtent l="19050" t="0" r="0" b="0"/>
            <wp:docPr id="1" name="Picture 1" descr="C:\Users\91944\OneDrive\Pictures\Screenshots\Screenshot 2025-03-08 013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44\OneDrive\Pictures\Screenshots\Screenshot 2025-03-08 013836.png"/>
                    <pic:cNvPicPr>
                      <a:picLocks noChangeAspect="1" noChangeArrowheads="1"/>
                    </pic:cNvPicPr>
                  </pic:nvPicPr>
                  <pic:blipFill>
                    <a:blip r:embed="rId17"/>
                    <a:srcRect/>
                    <a:stretch>
                      <a:fillRect/>
                    </a:stretch>
                  </pic:blipFill>
                  <pic:spPr bwMode="auto">
                    <a:xfrm>
                      <a:off x="0" y="0"/>
                      <a:ext cx="4629150" cy="5715000"/>
                    </a:xfrm>
                    <a:prstGeom prst="rect">
                      <a:avLst/>
                    </a:prstGeom>
                    <a:noFill/>
                    <a:ln w="9525">
                      <a:noFill/>
                      <a:miter lim="800000"/>
                      <a:headEnd/>
                      <a:tailEnd/>
                    </a:ln>
                  </pic:spPr>
                </pic:pic>
              </a:graphicData>
            </a:graphic>
          </wp:inline>
        </w:drawing>
      </w:r>
    </w:p>
    <w:p w:rsidR="00C17AB2" w:rsidRDefault="00EA56B5" w:rsidP="00EA56B5">
      <w:pPr>
        <w:ind w:left="-567"/>
        <w:rPr>
          <w:b/>
          <w:bCs/>
          <w:sz w:val="28"/>
          <w:szCs w:val="28"/>
        </w:rPr>
      </w:pPr>
      <w:r w:rsidRPr="005A01A9">
        <w:rPr>
          <w:b/>
          <w:bCs/>
          <w:sz w:val="28"/>
          <w:szCs w:val="28"/>
        </w:rPr>
        <w:t xml:space="preserve">     </w:t>
      </w:r>
    </w:p>
    <w:p w:rsidR="00C17AB2" w:rsidRDefault="00C17AB2" w:rsidP="00EA56B5">
      <w:pPr>
        <w:ind w:left="-567"/>
        <w:rPr>
          <w:b/>
          <w:bCs/>
          <w:sz w:val="28"/>
          <w:szCs w:val="28"/>
        </w:rPr>
      </w:pPr>
    </w:p>
    <w:p w:rsidR="00C17AB2" w:rsidRDefault="00C17AB2" w:rsidP="00EA56B5">
      <w:pPr>
        <w:ind w:left="-567"/>
        <w:rPr>
          <w:b/>
          <w:bCs/>
          <w:sz w:val="28"/>
          <w:szCs w:val="28"/>
        </w:rPr>
      </w:pPr>
      <w:r>
        <w:rPr>
          <w:b/>
          <w:bCs/>
          <w:sz w:val="28"/>
          <w:szCs w:val="28"/>
        </w:rPr>
        <w:lastRenderedPageBreak/>
        <w:t xml:space="preserve">    </w:t>
      </w:r>
      <w:r w:rsidR="00EA56B5" w:rsidRPr="005A01A9">
        <w:rPr>
          <w:b/>
          <w:bCs/>
          <w:sz w:val="28"/>
          <w:szCs w:val="28"/>
        </w:rPr>
        <w:t>OUTPUT:</w:t>
      </w:r>
    </w:p>
    <w:p w:rsidR="00EA56B5" w:rsidRDefault="00C17AB2" w:rsidP="00C17AB2">
      <w:pPr>
        <w:ind w:left="-567"/>
        <w:rPr>
          <w:b/>
          <w:bCs/>
          <w:sz w:val="28"/>
          <w:szCs w:val="28"/>
        </w:rPr>
      </w:pPr>
      <w:r w:rsidRPr="00C17AB2">
        <w:rPr>
          <w:b/>
          <w:bCs/>
          <w:noProof/>
          <w:sz w:val="28"/>
          <w:szCs w:val="28"/>
        </w:rPr>
        <w:t xml:space="preserve"> </w:t>
      </w:r>
      <w:r>
        <w:rPr>
          <w:b/>
          <w:bCs/>
          <w:noProof/>
          <w:sz w:val="28"/>
          <w:szCs w:val="28"/>
        </w:rPr>
        <w:drawing>
          <wp:inline distT="0" distB="0" distL="0" distR="0">
            <wp:extent cx="5147368" cy="885825"/>
            <wp:effectExtent l="19050" t="0" r="0" b="0"/>
            <wp:docPr id="6" name="Picture 2" descr="C:\Users\91944\OneDrive\Pictures\Screenshots\Screenshot 2025-03-08 013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44\OneDrive\Pictures\Screenshots\Screenshot 2025-03-08 013407.png"/>
                    <pic:cNvPicPr>
                      <a:picLocks noChangeAspect="1" noChangeArrowheads="1"/>
                    </pic:cNvPicPr>
                  </pic:nvPicPr>
                  <pic:blipFill>
                    <a:blip r:embed="rId18"/>
                    <a:srcRect/>
                    <a:stretch>
                      <a:fillRect/>
                    </a:stretch>
                  </pic:blipFill>
                  <pic:spPr bwMode="auto">
                    <a:xfrm>
                      <a:off x="0" y="0"/>
                      <a:ext cx="5172078" cy="890077"/>
                    </a:xfrm>
                    <a:prstGeom prst="rect">
                      <a:avLst/>
                    </a:prstGeom>
                    <a:noFill/>
                    <a:ln w="9525">
                      <a:noFill/>
                      <a:miter lim="800000"/>
                      <a:headEnd/>
                      <a:tailEnd/>
                    </a:ln>
                  </pic:spPr>
                </pic:pic>
              </a:graphicData>
            </a:graphic>
          </wp:inline>
        </w:drawing>
      </w:r>
    </w:p>
    <w:p w:rsidR="00EA56B5" w:rsidRPr="00C17AB2" w:rsidRDefault="00EA56B5" w:rsidP="00C17AB2">
      <w:pPr>
        <w:ind w:left="-567"/>
        <w:rPr>
          <w:b/>
          <w:bCs/>
          <w:color w:val="FF0000"/>
          <w:sz w:val="32"/>
          <w:szCs w:val="32"/>
        </w:rPr>
      </w:pPr>
      <w:r w:rsidRPr="005A01A9">
        <w:rPr>
          <w:b/>
          <w:bCs/>
          <w:color w:val="FF0000"/>
          <w:sz w:val="28"/>
          <w:szCs w:val="28"/>
        </w:rPr>
        <w:t xml:space="preserve"> </w:t>
      </w:r>
      <w:r w:rsidRPr="00EA55F9">
        <w:rPr>
          <w:b/>
          <w:bCs/>
          <w:color w:val="FF0000"/>
          <w:sz w:val="32"/>
          <w:szCs w:val="32"/>
        </w:rPr>
        <w:t>Errors:</w:t>
      </w:r>
    </w:p>
    <w:p w:rsidR="00EA56B5" w:rsidRDefault="00EA56B5" w:rsidP="00EA56B5">
      <w:pPr>
        <w:ind w:left="-567"/>
        <w:rPr>
          <w:b/>
          <w:bCs/>
          <w:color w:val="FF0000"/>
          <w:sz w:val="28"/>
          <w:szCs w:val="28"/>
        </w:rPr>
      </w:pPr>
      <w:r>
        <w:rPr>
          <w:b/>
          <w:bCs/>
          <w:noProof/>
          <w:color w:val="FF0000"/>
          <w:sz w:val="28"/>
          <w:szCs w:val="28"/>
        </w:rPr>
        <w:drawing>
          <wp:inline distT="0" distB="0" distL="0" distR="0">
            <wp:extent cx="5199380" cy="1669415"/>
            <wp:effectExtent l="19050" t="0" r="1270" b="0"/>
            <wp:docPr id="28" name="Picture 3" descr="C:\Users\91944\OneDrive\Pictures\Screenshots\Screenshot 2025-03-08 00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44\OneDrive\Pictures\Screenshots\Screenshot 2025-03-08 001503.png"/>
                    <pic:cNvPicPr>
                      <a:picLocks noChangeAspect="1" noChangeArrowheads="1"/>
                    </pic:cNvPicPr>
                  </pic:nvPicPr>
                  <pic:blipFill>
                    <a:blip r:embed="rId19"/>
                    <a:srcRect/>
                    <a:stretch>
                      <a:fillRect/>
                    </a:stretch>
                  </pic:blipFill>
                  <pic:spPr bwMode="auto">
                    <a:xfrm>
                      <a:off x="0" y="0"/>
                      <a:ext cx="5199380" cy="1669415"/>
                    </a:xfrm>
                    <a:prstGeom prst="rect">
                      <a:avLst/>
                    </a:prstGeom>
                    <a:noFill/>
                    <a:ln w="9525">
                      <a:noFill/>
                      <a:miter lim="800000"/>
                      <a:headEnd/>
                      <a:tailEnd/>
                    </a:ln>
                  </pic:spPr>
                </pic:pic>
              </a:graphicData>
            </a:graphic>
          </wp:inline>
        </w:drawing>
      </w:r>
    </w:p>
    <w:p w:rsidR="00EA56B5" w:rsidRDefault="00EA56B5" w:rsidP="00EA56B5">
      <w:pPr>
        <w:ind w:left="-567"/>
        <w:rPr>
          <w:b/>
          <w:bCs/>
          <w:color w:val="00B050"/>
          <w:sz w:val="28"/>
          <w:szCs w:val="28"/>
        </w:rPr>
      </w:pPr>
      <w:r>
        <w:rPr>
          <w:b/>
          <w:bCs/>
          <w:color w:val="00B050"/>
          <w:sz w:val="28"/>
          <w:szCs w:val="28"/>
        </w:rPr>
        <w:t xml:space="preserve">   </w:t>
      </w:r>
      <w:proofErr w:type="gramStart"/>
      <w:r>
        <w:rPr>
          <w:b/>
          <w:bCs/>
          <w:color w:val="00B050"/>
          <w:sz w:val="28"/>
          <w:szCs w:val="28"/>
        </w:rPr>
        <w:t xml:space="preserve">#  </w:t>
      </w:r>
      <w:r w:rsidRPr="005A01A9">
        <w:rPr>
          <w:b/>
          <w:bCs/>
          <w:color w:val="00B050"/>
          <w:sz w:val="28"/>
          <w:szCs w:val="28"/>
        </w:rPr>
        <w:t>Rectified</w:t>
      </w:r>
      <w:proofErr w:type="gramEnd"/>
      <w:r w:rsidRPr="005A01A9">
        <w:rPr>
          <w:b/>
          <w:bCs/>
          <w:color w:val="00B050"/>
          <w:sz w:val="28"/>
          <w:szCs w:val="28"/>
        </w:rPr>
        <w:t xml:space="preserve"> by replacing with </w:t>
      </w:r>
      <w:proofErr w:type="spellStart"/>
      <w:r w:rsidRPr="005A01A9">
        <w:rPr>
          <w:b/>
          <w:bCs/>
          <w:color w:val="00B050"/>
          <w:sz w:val="28"/>
          <w:szCs w:val="28"/>
        </w:rPr>
        <w:t>fullstop</w:t>
      </w:r>
      <w:proofErr w:type="spellEnd"/>
      <w:r w:rsidRPr="005A01A9">
        <w:rPr>
          <w:b/>
          <w:bCs/>
          <w:color w:val="00B050"/>
          <w:sz w:val="28"/>
          <w:szCs w:val="28"/>
        </w:rPr>
        <w:t xml:space="preserve"> (“.”)</w:t>
      </w:r>
    </w:p>
    <w:p w:rsidR="00C17AB2" w:rsidRPr="00C17AB2" w:rsidRDefault="00C17AB2" w:rsidP="00EA56B5">
      <w:pPr>
        <w:ind w:left="-567"/>
        <w:rPr>
          <w:b/>
          <w:bCs/>
          <w:color w:val="171717" w:themeColor="background2" w:themeShade="1A"/>
          <w:sz w:val="32"/>
          <w:szCs w:val="32"/>
        </w:rPr>
      </w:pPr>
      <w:r w:rsidRPr="00C17AB2">
        <w:rPr>
          <w:b/>
          <w:bCs/>
          <w:color w:val="171717" w:themeColor="background2" w:themeShade="1A"/>
          <w:sz w:val="32"/>
          <w:szCs w:val="32"/>
        </w:rPr>
        <w:t xml:space="preserve">Class </w:t>
      </w:r>
      <w:proofErr w:type="spellStart"/>
      <w:r w:rsidRPr="00C17AB2">
        <w:rPr>
          <w:b/>
          <w:bCs/>
          <w:color w:val="171717" w:themeColor="background2" w:themeShade="1A"/>
          <w:sz w:val="32"/>
          <w:szCs w:val="32"/>
        </w:rPr>
        <w:t>Daigram</w:t>
      </w:r>
      <w:proofErr w:type="spellEnd"/>
      <w:r w:rsidRPr="00C17AB2">
        <w:rPr>
          <w:b/>
          <w:bCs/>
          <w:color w:val="171717" w:themeColor="background2" w:themeShade="1A"/>
          <w:sz w:val="32"/>
          <w:szCs w:val="32"/>
        </w:rPr>
        <w:t>:</w:t>
      </w:r>
    </w:p>
    <w:p w:rsidR="00EA56B5" w:rsidRPr="00C17AB2" w:rsidRDefault="00C17AB2" w:rsidP="00C17AB2">
      <w:pPr>
        <w:ind w:left="1134"/>
        <w:rPr>
          <w:b/>
          <w:bCs/>
          <w:color w:val="171717" w:themeColor="background2" w:themeShade="1A"/>
          <w:sz w:val="28"/>
          <w:szCs w:val="28"/>
        </w:rPr>
      </w:pPr>
      <w:r>
        <w:rPr>
          <w:b/>
          <w:bCs/>
          <w:noProof/>
          <w:color w:val="171717" w:themeColor="background2" w:themeShade="1A"/>
          <w:sz w:val="28"/>
          <w:szCs w:val="28"/>
        </w:rPr>
        <w:drawing>
          <wp:inline distT="0" distB="0" distL="0" distR="0">
            <wp:extent cx="2124075" cy="3676650"/>
            <wp:effectExtent l="19050" t="0" r="9525" b="0"/>
            <wp:docPr id="7" name="Picture 3" descr="C:\Users\91944\OneDrive\Pictures\Screenshots\Screenshot 2025-03-08 014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44\OneDrive\Pictures\Screenshots\Screenshot 2025-03-08 014501.png"/>
                    <pic:cNvPicPr>
                      <a:picLocks noChangeAspect="1" noChangeArrowheads="1"/>
                    </pic:cNvPicPr>
                  </pic:nvPicPr>
                  <pic:blipFill>
                    <a:blip r:embed="rId20"/>
                    <a:srcRect/>
                    <a:stretch>
                      <a:fillRect/>
                    </a:stretch>
                  </pic:blipFill>
                  <pic:spPr bwMode="auto">
                    <a:xfrm>
                      <a:off x="0" y="0"/>
                      <a:ext cx="2124075" cy="3676650"/>
                    </a:xfrm>
                    <a:prstGeom prst="rect">
                      <a:avLst/>
                    </a:prstGeom>
                    <a:noFill/>
                    <a:ln w="9525">
                      <a:noFill/>
                      <a:miter lim="800000"/>
                      <a:headEnd/>
                      <a:tailEnd/>
                    </a:ln>
                  </pic:spPr>
                </pic:pic>
              </a:graphicData>
            </a:graphic>
          </wp:inline>
        </w:drawing>
      </w:r>
    </w:p>
    <w:p w:rsidR="005D4CD5" w:rsidRPr="002F29A0" w:rsidRDefault="00EA56B5" w:rsidP="005D4CD5">
      <w:pPr>
        <w:ind w:left="-567"/>
        <w:rPr>
          <w:color w:val="262626" w:themeColor="text1" w:themeTint="D9"/>
          <w:sz w:val="28"/>
          <w:szCs w:val="28"/>
        </w:rPr>
      </w:pPr>
      <w:r w:rsidRPr="0067072D">
        <w:rPr>
          <w:b/>
          <w:bCs/>
          <w:color w:val="000000" w:themeColor="text1"/>
          <w:sz w:val="28"/>
          <w:szCs w:val="28"/>
        </w:rPr>
        <w:lastRenderedPageBreak/>
        <w:t>2</w:t>
      </w:r>
      <w:r w:rsidRPr="002F29A0">
        <w:rPr>
          <w:color w:val="262626" w:themeColor="text1" w:themeTint="D9"/>
          <w:sz w:val="28"/>
          <w:szCs w:val="28"/>
        </w:rPr>
        <w:t>.</w:t>
      </w:r>
      <w:r w:rsidRPr="002F29A0">
        <w:rPr>
          <w:color w:val="262626" w:themeColor="text1" w:themeTint="D9"/>
        </w:rPr>
        <w:t xml:space="preserve">   </w:t>
      </w:r>
      <w:r w:rsidRPr="002F29A0">
        <w:rPr>
          <w:color w:val="262626" w:themeColor="text1" w:themeTint="D9"/>
          <w:sz w:val="28"/>
          <w:szCs w:val="28"/>
        </w:rPr>
        <w:t xml:space="preserve">Create a class named, bank account with methods -deposit and withdraw, where the deposit method should accepts a parameter and when this method is called the deposit method should be added to current, balance in addition to that when a withdraw method is called it has to verify whether </w:t>
      </w:r>
      <w:proofErr w:type="gramStart"/>
      <w:r w:rsidRPr="002F29A0">
        <w:rPr>
          <w:color w:val="262626" w:themeColor="text1" w:themeTint="D9"/>
          <w:sz w:val="28"/>
          <w:szCs w:val="28"/>
        </w:rPr>
        <w:t>withdraw  is</w:t>
      </w:r>
      <w:proofErr w:type="gramEnd"/>
      <w:r w:rsidRPr="002F29A0">
        <w:rPr>
          <w:color w:val="262626" w:themeColor="text1" w:themeTint="D9"/>
          <w:sz w:val="28"/>
          <w:szCs w:val="28"/>
        </w:rPr>
        <w:t xml:space="preserve"> lesser than current balance if not display there are insufficient funds</w:t>
      </w:r>
    </w:p>
    <w:p w:rsidR="00EA56B5" w:rsidRPr="002F29A0" w:rsidRDefault="00EA56B5" w:rsidP="005D4CD5">
      <w:pPr>
        <w:ind w:left="-567"/>
        <w:rPr>
          <w:color w:val="262626" w:themeColor="text1" w:themeTint="D9"/>
          <w:sz w:val="28"/>
          <w:szCs w:val="28"/>
        </w:rPr>
      </w:pPr>
      <w:r w:rsidRPr="002F29A0">
        <w:rPr>
          <w:color w:val="262626" w:themeColor="text1" w:themeTint="D9"/>
          <w:sz w:val="28"/>
          <w:szCs w:val="28"/>
        </w:rPr>
        <w:t>Use the constructor to display the details of the customer (Customer name, acc number, IFC, branch)</w:t>
      </w:r>
    </w:p>
    <w:p w:rsidR="00EA56B5" w:rsidRDefault="00EA56B5" w:rsidP="00EA56B5">
      <w:pPr>
        <w:ind w:left="-567"/>
        <w:rPr>
          <w:b/>
          <w:bCs/>
          <w:color w:val="262626" w:themeColor="text1" w:themeTint="D9"/>
          <w:sz w:val="28"/>
          <w:szCs w:val="28"/>
        </w:rPr>
      </w:pPr>
      <w:r w:rsidRPr="002F29A0">
        <w:rPr>
          <w:color w:val="262626" w:themeColor="text1" w:themeTint="D9"/>
          <w:sz w:val="28"/>
          <w:szCs w:val="28"/>
        </w:rPr>
        <w:t>Also create two customer objects C1, C2</w:t>
      </w:r>
    </w:p>
    <w:p w:rsidR="005D4CD5" w:rsidRDefault="005D4CD5" w:rsidP="00EA56B5">
      <w:pPr>
        <w:ind w:left="-567"/>
        <w:rPr>
          <w:b/>
          <w:bCs/>
          <w:color w:val="262626" w:themeColor="text1" w:themeTint="D9"/>
          <w:sz w:val="28"/>
          <w:szCs w:val="28"/>
        </w:rPr>
      </w:pPr>
      <w:r>
        <w:rPr>
          <w:b/>
          <w:bCs/>
          <w:color w:val="262626" w:themeColor="text1" w:themeTint="D9"/>
          <w:sz w:val="28"/>
          <w:szCs w:val="28"/>
        </w:rPr>
        <w:t>CODE:</w:t>
      </w:r>
    </w:p>
    <w:p w:rsidR="005D4CD5" w:rsidRDefault="005D4CD5" w:rsidP="005D4CD5">
      <w:pPr>
        <w:ind w:left="-567"/>
        <w:rPr>
          <w:b/>
          <w:bCs/>
          <w:color w:val="262626" w:themeColor="text1" w:themeTint="D9"/>
          <w:sz w:val="28"/>
          <w:szCs w:val="28"/>
        </w:rPr>
      </w:pPr>
      <w:r>
        <w:rPr>
          <w:b/>
          <w:bCs/>
          <w:noProof/>
          <w:color w:val="262626" w:themeColor="text1" w:themeTint="D9"/>
          <w:sz w:val="28"/>
          <w:szCs w:val="28"/>
        </w:rPr>
        <w:drawing>
          <wp:inline distT="0" distB="0" distL="0" distR="0">
            <wp:extent cx="5731510" cy="4756988"/>
            <wp:effectExtent l="19050" t="0" r="2540" b="0"/>
            <wp:docPr id="8" name="Picture 4" descr="C:\Users\91944\OneDrive\Pictures\Screenshots\Screenshot 2025-03-08 015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44\OneDrive\Pictures\Screenshots\Screenshot 2025-03-08 015421.png"/>
                    <pic:cNvPicPr>
                      <a:picLocks noChangeAspect="1" noChangeArrowheads="1"/>
                    </pic:cNvPicPr>
                  </pic:nvPicPr>
                  <pic:blipFill>
                    <a:blip r:embed="rId21"/>
                    <a:srcRect/>
                    <a:stretch>
                      <a:fillRect/>
                    </a:stretch>
                  </pic:blipFill>
                  <pic:spPr bwMode="auto">
                    <a:xfrm>
                      <a:off x="0" y="0"/>
                      <a:ext cx="5731510" cy="4756988"/>
                    </a:xfrm>
                    <a:prstGeom prst="rect">
                      <a:avLst/>
                    </a:prstGeom>
                    <a:noFill/>
                    <a:ln w="9525">
                      <a:noFill/>
                      <a:miter lim="800000"/>
                      <a:headEnd/>
                      <a:tailEnd/>
                    </a:ln>
                  </pic:spPr>
                </pic:pic>
              </a:graphicData>
            </a:graphic>
          </wp:inline>
        </w:drawing>
      </w:r>
    </w:p>
    <w:p w:rsidR="00EA56B5" w:rsidRDefault="005D4CD5" w:rsidP="005D4CD5">
      <w:pPr>
        <w:ind w:left="-567"/>
        <w:rPr>
          <w:b/>
          <w:bCs/>
          <w:color w:val="262626" w:themeColor="text1" w:themeTint="D9"/>
          <w:sz w:val="28"/>
          <w:szCs w:val="28"/>
        </w:rPr>
      </w:pPr>
      <w:r>
        <w:rPr>
          <w:b/>
          <w:bCs/>
          <w:color w:val="262626" w:themeColor="text1" w:themeTint="D9"/>
          <w:sz w:val="28"/>
          <w:szCs w:val="28"/>
        </w:rPr>
        <w:t>OUTPUT:</w:t>
      </w:r>
    </w:p>
    <w:p w:rsidR="00EA56B5" w:rsidRPr="005D4CD5" w:rsidRDefault="005D4CD5" w:rsidP="005D4CD5">
      <w:pPr>
        <w:ind w:left="-567"/>
        <w:rPr>
          <w:b/>
          <w:bCs/>
          <w:color w:val="262626" w:themeColor="text1" w:themeTint="D9"/>
          <w:sz w:val="28"/>
          <w:szCs w:val="28"/>
        </w:rPr>
      </w:pPr>
      <w:r>
        <w:rPr>
          <w:b/>
          <w:bCs/>
          <w:noProof/>
          <w:color w:val="262626" w:themeColor="text1" w:themeTint="D9"/>
          <w:sz w:val="28"/>
          <w:szCs w:val="28"/>
        </w:rPr>
        <w:drawing>
          <wp:inline distT="0" distB="0" distL="0" distR="0">
            <wp:extent cx="5731510" cy="636834"/>
            <wp:effectExtent l="19050" t="0" r="2540" b="0"/>
            <wp:docPr id="9" name="Picture 5" descr="C:\Users\91944\OneDrive\Pictures\Screenshots\Screenshot 2025-03-08 015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944\OneDrive\Pictures\Screenshots\Screenshot 2025-03-08 015407.png"/>
                    <pic:cNvPicPr>
                      <a:picLocks noChangeAspect="1" noChangeArrowheads="1"/>
                    </pic:cNvPicPr>
                  </pic:nvPicPr>
                  <pic:blipFill>
                    <a:blip r:embed="rId22"/>
                    <a:srcRect/>
                    <a:stretch>
                      <a:fillRect/>
                    </a:stretch>
                  </pic:blipFill>
                  <pic:spPr bwMode="auto">
                    <a:xfrm>
                      <a:off x="0" y="0"/>
                      <a:ext cx="5731510" cy="636834"/>
                    </a:xfrm>
                    <a:prstGeom prst="rect">
                      <a:avLst/>
                    </a:prstGeom>
                    <a:noFill/>
                    <a:ln w="9525">
                      <a:noFill/>
                      <a:miter lim="800000"/>
                      <a:headEnd/>
                      <a:tailEnd/>
                    </a:ln>
                  </pic:spPr>
                </pic:pic>
              </a:graphicData>
            </a:graphic>
          </wp:inline>
        </w:drawing>
      </w:r>
    </w:p>
    <w:p w:rsidR="00EA56B5" w:rsidRPr="002F29A0" w:rsidRDefault="005D4CD5" w:rsidP="00EA56B5">
      <w:pPr>
        <w:ind w:left="-426"/>
        <w:rPr>
          <w:b/>
          <w:bCs/>
          <w:color w:val="FF0000"/>
          <w:sz w:val="32"/>
          <w:szCs w:val="32"/>
        </w:rPr>
      </w:pPr>
      <w:r w:rsidRPr="002F29A0">
        <w:rPr>
          <w:b/>
          <w:bCs/>
          <w:color w:val="FF0000"/>
          <w:sz w:val="32"/>
          <w:szCs w:val="32"/>
        </w:rPr>
        <w:lastRenderedPageBreak/>
        <w:t>ERRORS</w:t>
      </w:r>
    </w:p>
    <w:p w:rsidR="005D4CD5" w:rsidRPr="005D4CD5" w:rsidRDefault="005D4CD5" w:rsidP="00EA56B5">
      <w:pPr>
        <w:ind w:left="-426"/>
        <w:rPr>
          <w:color w:val="FF0000"/>
        </w:rPr>
      </w:pPr>
      <w:r w:rsidRPr="005D4CD5">
        <w:rPr>
          <w:color w:val="FF0000"/>
        </w:rPr>
        <w:t>D</w:t>
      </w:r>
      <w:r w:rsidR="002F29A0">
        <w:rPr>
          <w:color w:val="FF0000"/>
        </w:rPr>
        <w:t>on’</w:t>
      </w:r>
      <w:r w:rsidRPr="005D4CD5">
        <w:rPr>
          <w:color w:val="FF0000"/>
        </w:rPr>
        <w:t xml:space="preserve">t forgot </w:t>
      </w:r>
      <w:proofErr w:type="gramStart"/>
      <w:r w:rsidRPr="005D4CD5">
        <w:rPr>
          <w:color w:val="FF0000"/>
        </w:rPr>
        <w:t xml:space="preserve">semicolon </w:t>
      </w:r>
      <w:r w:rsidR="002F29A0">
        <w:rPr>
          <w:color w:val="FF0000"/>
        </w:rPr>
        <w:t>.</w:t>
      </w:r>
      <w:proofErr w:type="gramEnd"/>
    </w:p>
    <w:p w:rsidR="005D4CD5" w:rsidRDefault="005D4CD5" w:rsidP="00EA56B5">
      <w:pPr>
        <w:ind w:left="-426"/>
        <w:rPr>
          <w:color w:val="FF0000"/>
        </w:rPr>
      </w:pPr>
      <w:r w:rsidRPr="005D4CD5">
        <w:rPr>
          <w:color w:val="FF0000"/>
        </w:rPr>
        <w:t xml:space="preserve">Class should start with Capital </w:t>
      </w:r>
      <w:proofErr w:type="gramStart"/>
      <w:r w:rsidRPr="005D4CD5">
        <w:rPr>
          <w:color w:val="FF0000"/>
        </w:rPr>
        <w:t xml:space="preserve">letter </w:t>
      </w:r>
      <w:r w:rsidR="002F29A0">
        <w:rPr>
          <w:color w:val="FF0000"/>
        </w:rPr>
        <w:t>.</w:t>
      </w:r>
      <w:proofErr w:type="gramEnd"/>
    </w:p>
    <w:p w:rsidR="002F29A0" w:rsidRDefault="002F29A0" w:rsidP="00EA56B5">
      <w:pPr>
        <w:ind w:left="-426"/>
        <w:rPr>
          <w:color w:val="FF0000"/>
        </w:rPr>
      </w:pPr>
    </w:p>
    <w:p w:rsidR="002F29A0" w:rsidRDefault="002F29A0" w:rsidP="00EA56B5">
      <w:pPr>
        <w:ind w:left="-426"/>
        <w:rPr>
          <w:color w:val="0D0D0D" w:themeColor="text1" w:themeTint="F2"/>
          <w:sz w:val="32"/>
          <w:szCs w:val="32"/>
        </w:rPr>
      </w:pPr>
      <w:r w:rsidRPr="002F29A0">
        <w:rPr>
          <w:color w:val="0D0D0D" w:themeColor="text1" w:themeTint="F2"/>
          <w:sz w:val="32"/>
          <w:szCs w:val="32"/>
        </w:rPr>
        <w:t xml:space="preserve">Class </w:t>
      </w:r>
      <w:r>
        <w:rPr>
          <w:color w:val="0D0D0D" w:themeColor="text1" w:themeTint="F2"/>
          <w:sz w:val="32"/>
          <w:szCs w:val="32"/>
        </w:rPr>
        <w:t>diagram:</w:t>
      </w:r>
    </w:p>
    <w:p w:rsidR="002F29A0" w:rsidRPr="002F29A0" w:rsidRDefault="002F29A0" w:rsidP="00EA56B5">
      <w:pPr>
        <w:ind w:left="-426"/>
        <w:rPr>
          <w:color w:val="0D0D0D" w:themeColor="text1" w:themeTint="F2"/>
          <w:sz w:val="32"/>
          <w:szCs w:val="32"/>
        </w:rPr>
      </w:pPr>
      <w:r>
        <w:rPr>
          <w:noProof/>
          <w:color w:val="0D0D0D" w:themeColor="text1" w:themeTint="F2"/>
          <w:sz w:val="32"/>
          <w:szCs w:val="32"/>
        </w:rPr>
        <w:drawing>
          <wp:inline distT="0" distB="0" distL="0" distR="0">
            <wp:extent cx="3829050" cy="1714500"/>
            <wp:effectExtent l="19050" t="0" r="0" b="0"/>
            <wp:docPr id="10" name="Picture 6" descr="C:\Users\91944\OneDrive\Pictures\Screenshots\Screenshot 2025-03-08 015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1944\OneDrive\Pictures\Screenshots\Screenshot 2025-03-08 015744.png"/>
                    <pic:cNvPicPr>
                      <a:picLocks noChangeAspect="1" noChangeArrowheads="1"/>
                    </pic:cNvPicPr>
                  </pic:nvPicPr>
                  <pic:blipFill>
                    <a:blip r:embed="rId23"/>
                    <a:srcRect/>
                    <a:stretch>
                      <a:fillRect/>
                    </a:stretch>
                  </pic:blipFill>
                  <pic:spPr bwMode="auto">
                    <a:xfrm>
                      <a:off x="0" y="0"/>
                      <a:ext cx="3829050" cy="1714500"/>
                    </a:xfrm>
                    <a:prstGeom prst="rect">
                      <a:avLst/>
                    </a:prstGeom>
                    <a:noFill/>
                    <a:ln w="9525">
                      <a:noFill/>
                      <a:miter lim="800000"/>
                      <a:headEnd/>
                      <a:tailEnd/>
                    </a:ln>
                  </pic:spPr>
                </pic:pic>
              </a:graphicData>
            </a:graphic>
          </wp:inline>
        </w:drawing>
      </w:r>
    </w:p>
    <w:p w:rsidR="006D729A" w:rsidRDefault="006D729A" w:rsidP="00EA56B5">
      <w:pPr>
        <w:ind w:right="-1440"/>
      </w:pPr>
    </w:p>
    <w:sectPr w:rsidR="006D729A" w:rsidSect="006D72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3748A2"/>
    <w:multiLevelType w:val="hybridMultilevel"/>
    <w:tmpl w:val="67B85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56B5"/>
    <w:rsid w:val="00161687"/>
    <w:rsid w:val="001E169D"/>
    <w:rsid w:val="002F29A0"/>
    <w:rsid w:val="005D4CD5"/>
    <w:rsid w:val="006D729A"/>
    <w:rsid w:val="00AD1C35"/>
    <w:rsid w:val="00C17AB2"/>
    <w:rsid w:val="00EA56B5"/>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6B5"/>
    <w:pPr>
      <w:spacing w:before="100" w:beforeAutospacing="1" w:line="256" w:lineRule="auto"/>
    </w:pPr>
    <w:rPr>
      <w:rFonts w:ascii="Calibri" w:eastAsia="Times New Roman" w:hAnsi="Calibri" w:cs="Times New Roman"/>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6B5"/>
    <w:pPr>
      <w:ind w:left="720"/>
      <w:contextualSpacing/>
    </w:pPr>
  </w:style>
  <w:style w:type="paragraph" w:styleId="BalloonText">
    <w:name w:val="Balloon Text"/>
    <w:basedOn w:val="Normal"/>
    <w:link w:val="BalloonTextChar"/>
    <w:uiPriority w:val="99"/>
    <w:semiHidden/>
    <w:unhideWhenUsed/>
    <w:rsid w:val="00EA56B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6B5"/>
    <w:rPr>
      <w:rFonts w:ascii="Tahoma" w:eastAsia="Times New Roman" w:hAnsi="Tahoma" w:cs="Tahoma"/>
      <w:sz w:val="16"/>
      <w:szCs w:val="16"/>
      <w:lang w:val="en-US" w:bidi="te-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Guntur</dc:creator>
  <cp:lastModifiedBy>Ravi Guntur</cp:lastModifiedBy>
  <cp:revision>1</cp:revision>
  <dcterms:created xsi:type="dcterms:W3CDTF">2025-03-07T19:53:00Z</dcterms:created>
  <dcterms:modified xsi:type="dcterms:W3CDTF">2025-03-07T20:31:00Z</dcterms:modified>
</cp:coreProperties>
</file>